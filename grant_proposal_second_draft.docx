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8BAF" w14:textId="525AE40A" w:rsidR="00C33F49" w:rsidRPr="001C6182" w:rsidRDefault="00244310" w:rsidP="00244310">
      <w:pPr>
        <w:jc w:val="center"/>
        <w:rPr>
          <w:rFonts w:ascii="Arial" w:hAnsi="Arial" w:cs="Arial"/>
          <w:b/>
          <w:sz w:val="20"/>
          <w:u w:val="single"/>
          <w:rPrChange w:id="0" w:author="Josh D'Aeth" w:date="2018-05-12T13:50:00Z">
            <w:rPr>
              <w:rFonts w:ascii="Arial" w:hAnsi="Arial" w:cs="Arial"/>
              <w:sz w:val="20"/>
              <w:u w:val="single"/>
            </w:rPr>
          </w:rPrChange>
        </w:rPr>
      </w:pPr>
      <w:r w:rsidRPr="001C6182">
        <w:rPr>
          <w:rFonts w:ascii="Arial" w:hAnsi="Arial" w:cs="Arial"/>
          <w:b/>
          <w:sz w:val="20"/>
          <w:u w:val="single"/>
          <w:rPrChange w:id="1" w:author="Josh D'Aeth" w:date="2018-05-12T13:50:00Z">
            <w:rPr>
              <w:rFonts w:ascii="Arial" w:hAnsi="Arial" w:cs="Arial"/>
              <w:sz w:val="20"/>
              <w:u w:val="single"/>
            </w:rPr>
          </w:rPrChange>
        </w:rPr>
        <w:t xml:space="preserve">An investigation into the link between </w:t>
      </w:r>
      <w:r w:rsidR="00B1351F" w:rsidRPr="001C6182">
        <w:rPr>
          <w:rFonts w:ascii="Arial" w:hAnsi="Arial" w:cs="Arial"/>
          <w:b/>
          <w:sz w:val="20"/>
          <w:u w:val="single"/>
          <w:rPrChange w:id="2" w:author="Josh D'Aeth" w:date="2018-05-12T13:50:00Z">
            <w:rPr>
              <w:rFonts w:ascii="Arial" w:hAnsi="Arial" w:cs="Arial"/>
              <w:sz w:val="20"/>
              <w:u w:val="single"/>
            </w:rPr>
          </w:rPrChange>
        </w:rPr>
        <w:t>a</w:t>
      </w:r>
      <w:r w:rsidRPr="001C6182">
        <w:rPr>
          <w:rFonts w:ascii="Arial" w:hAnsi="Arial" w:cs="Arial"/>
          <w:b/>
          <w:sz w:val="20"/>
          <w:u w:val="single"/>
          <w:rPrChange w:id="3" w:author="Josh D'Aeth" w:date="2018-05-12T13:50:00Z">
            <w:rPr>
              <w:rFonts w:ascii="Arial" w:hAnsi="Arial" w:cs="Arial"/>
              <w:sz w:val="20"/>
              <w:u w:val="single"/>
            </w:rPr>
          </w:rPrChange>
        </w:rPr>
        <w:t>ntibiotic resistance and antibiotic consumption among Recombinogenic bacteria.</w:t>
      </w:r>
    </w:p>
    <w:p w14:paraId="13D094B6" w14:textId="4E2BFBD4" w:rsidR="00244310" w:rsidRPr="001C6182" w:rsidRDefault="00244310" w:rsidP="00244310">
      <w:pPr>
        <w:rPr>
          <w:rFonts w:ascii="Arial" w:hAnsi="Arial" w:cs="Arial"/>
          <w:b/>
          <w:sz w:val="20"/>
          <w:u w:val="single"/>
          <w:rPrChange w:id="4" w:author="Josh D'Aeth" w:date="2018-05-12T13:50:00Z">
            <w:rPr>
              <w:rFonts w:ascii="Arial" w:hAnsi="Arial" w:cs="Arial"/>
              <w:sz w:val="20"/>
              <w:u w:val="single"/>
            </w:rPr>
          </w:rPrChange>
        </w:rPr>
      </w:pPr>
      <w:r w:rsidRPr="001C6182">
        <w:rPr>
          <w:rFonts w:ascii="Arial" w:hAnsi="Arial" w:cs="Arial"/>
          <w:b/>
          <w:sz w:val="20"/>
          <w:u w:val="single"/>
          <w:rPrChange w:id="5" w:author="Josh D'Aeth" w:date="2018-05-12T13:50:00Z">
            <w:rPr>
              <w:rFonts w:ascii="Arial" w:hAnsi="Arial" w:cs="Arial"/>
              <w:sz w:val="20"/>
              <w:u w:val="single"/>
            </w:rPr>
          </w:rPrChange>
        </w:rPr>
        <w:t>Layman’s Summary:</w:t>
      </w:r>
    </w:p>
    <w:p w14:paraId="08B1426D" w14:textId="1FB46EFB" w:rsidR="00B75819" w:rsidRPr="00451F90" w:rsidRDefault="000C47C2" w:rsidP="00244310">
      <w:pPr>
        <w:rPr>
          <w:rFonts w:ascii="Arial" w:hAnsi="Arial" w:cs="Arial"/>
          <w:sz w:val="20"/>
        </w:rPr>
      </w:pPr>
      <w:r w:rsidRPr="00451F90">
        <w:rPr>
          <w:rFonts w:ascii="Arial" w:hAnsi="Arial" w:cs="Arial"/>
          <w:sz w:val="20"/>
        </w:rPr>
        <w:t>Bacterial</w:t>
      </w:r>
      <w:ins w:id="6" w:author="Josh D'Aeth" w:date="2018-05-11T11:27:00Z">
        <w:r w:rsidR="008863A2">
          <w:rPr>
            <w:rFonts w:ascii="Arial" w:hAnsi="Arial" w:cs="Arial"/>
            <w:sz w:val="20"/>
          </w:rPr>
          <w:t xml:space="preserve"> infectious agents</w:t>
        </w:r>
      </w:ins>
      <w:ins w:id="7" w:author="Josh D'Aeth" w:date="2018-05-11T11:28:00Z">
        <w:r w:rsidR="008863A2">
          <w:rPr>
            <w:rFonts w:ascii="Arial" w:hAnsi="Arial" w:cs="Arial"/>
            <w:sz w:val="20"/>
          </w:rPr>
          <w:t>, bacterial</w:t>
        </w:r>
      </w:ins>
      <w:r w:rsidRPr="00451F90">
        <w:rPr>
          <w:rFonts w:ascii="Arial" w:hAnsi="Arial" w:cs="Arial"/>
          <w:sz w:val="20"/>
        </w:rPr>
        <w:t xml:space="preserve"> pathogens</w:t>
      </w:r>
      <w:ins w:id="8" w:author="Josh D'Aeth" w:date="2018-05-11T11:28:00Z">
        <w:r w:rsidR="008863A2">
          <w:rPr>
            <w:rFonts w:ascii="Arial" w:hAnsi="Arial" w:cs="Arial"/>
            <w:sz w:val="20"/>
          </w:rPr>
          <w:t>,</w:t>
        </w:r>
      </w:ins>
      <w:r w:rsidRPr="00451F90">
        <w:rPr>
          <w:rFonts w:ascii="Arial" w:hAnsi="Arial" w:cs="Arial"/>
          <w:sz w:val="20"/>
        </w:rPr>
        <w:t xml:space="preserve"> are </w:t>
      </w:r>
      <w:r w:rsidR="00F12FC3" w:rsidRPr="00451F90">
        <w:rPr>
          <w:rFonts w:ascii="Arial" w:hAnsi="Arial" w:cs="Arial"/>
          <w:sz w:val="20"/>
        </w:rPr>
        <w:t xml:space="preserve">leading causes of mortality </w:t>
      </w:r>
      <w:r w:rsidR="00B1351F" w:rsidRPr="00451F90">
        <w:rPr>
          <w:rFonts w:ascii="Arial" w:hAnsi="Arial" w:cs="Arial"/>
          <w:sz w:val="20"/>
        </w:rPr>
        <w:t>across the world, particularly in developing countries. While</w:t>
      </w:r>
      <w:r w:rsidR="00F12FC3" w:rsidRPr="00451F90">
        <w:rPr>
          <w:rFonts w:ascii="Arial" w:hAnsi="Arial" w:cs="Arial"/>
          <w:sz w:val="20"/>
        </w:rPr>
        <w:t xml:space="preserve"> treatment with</w:t>
      </w:r>
      <w:r w:rsidR="00B1351F" w:rsidRPr="00451F90">
        <w:rPr>
          <w:rFonts w:ascii="Arial" w:hAnsi="Arial" w:cs="Arial"/>
          <w:sz w:val="20"/>
        </w:rPr>
        <w:t xml:space="preserve"> antibiotics in many cases </w:t>
      </w:r>
      <w:r w:rsidR="00F12FC3" w:rsidRPr="00451F90">
        <w:rPr>
          <w:rFonts w:ascii="Arial" w:hAnsi="Arial" w:cs="Arial"/>
          <w:sz w:val="20"/>
        </w:rPr>
        <w:t>is</w:t>
      </w:r>
      <w:r w:rsidR="00B1351F" w:rsidRPr="00451F90">
        <w:rPr>
          <w:rFonts w:ascii="Arial" w:hAnsi="Arial" w:cs="Arial"/>
          <w:sz w:val="20"/>
        </w:rPr>
        <w:t xml:space="preserve"> still effective, the growing spread of resistance amongst pathogenic species</w:t>
      </w:r>
      <w:r w:rsidR="00F12FC3" w:rsidRPr="00451F90">
        <w:rPr>
          <w:rFonts w:ascii="Arial" w:hAnsi="Arial" w:cs="Arial"/>
          <w:sz w:val="20"/>
        </w:rPr>
        <w:t>, especially the development of multi-drug resistant (MDR) lineages, represents a major global health concern.</w:t>
      </w:r>
      <w:r w:rsidR="00E01551" w:rsidRPr="00451F90">
        <w:rPr>
          <w:rFonts w:ascii="Arial" w:hAnsi="Arial" w:cs="Arial"/>
          <w:sz w:val="20"/>
        </w:rPr>
        <w:t xml:space="preserve"> While </w:t>
      </w:r>
      <w:r w:rsidR="006760A1" w:rsidRPr="00451F90">
        <w:rPr>
          <w:rFonts w:ascii="Arial" w:hAnsi="Arial" w:cs="Arial"/>
          <w:sz w:val="20"/>
        </w:rPr>
        <w:t>a</w:t>
      </w:r>
      <w:r w:rsidR="00E01551" w:rsidRPr="00451F90">
        <w:rPr>
          <w:rFonts w:ascii="Arial" w:hAnsi="Arial" w:cs="Arial"/>
          <w:sz w:val="20"/>
        </w:rPr>
        <w:t xml:space="preserve"> link between increased antibiotic consumption over time and the growth of resistant lineages has been observed </w:t>
      </w:r>
      <w:r w:rsidR="00B75819" w:rsidRPr="00451F90">
        <w:rPr>
          <w:rFonts w:ascii="Arial" w:hAnsi="Arial" w:cs="Arial"/>
          <w:sz w:val="20"/>
        </w:rPr>
        <w:t>for</w:t>
      </w:r>
      <w:r w:rsidR="00E01551" w:rsidRPr="00451F90">
        <w:rPr>
          <w:rFonts w:ascii="Arial" w:hAnsi="Arial" w:cs="Arial"/>
          <w:sz w:val="20"/>
        </w:rPr>
        <w:t xml:space="preserve"> pathogenic bacteria that have low rates of Horizontal gene transfer (HGT), the link between consumption and resistance among species with high levels of HGT is</w:t>
      </w:r>
      <w:r w:rsidR="00B75819" w:rsidRPr="00451F90">
        <w:rPr>
          <w:rFonts w:ascii="Arial" w:hAnsi="Arial" w:cs="Arial"/>
          <w:sz w:val="20"/>
        </w:rPr>
        <w:t xml:space="preserve"> much</w:t>
      </w:r>
      <w:r w:rsidR="00E01551" w:rsidRPr="00451F90">
        <w:rPr>
          <w:rFonts w:ascii="Arial" w:hAnsi="Arial" w:cs="Arial"/>
          <w:sz w:val="20"/>
        </w:rPr>
        <w:t xml:space="preserve"> more ambiguous. This work will develop a new methodology that will allow for the analysis of the past population dynamics</w:t>
      </w:r>
      <w:ins w:id="9" w:author="Josh D'Aeth" w:date="2018-05-12T14:04:00Z">
        <w:r w:rsidR="009A3A96">
          <w:rPr>
            <w:rFonts w:ascii="Arial" w:hAnsi="Arial" w:cs="Arial"/>
            <w:sz w:val="20"/>
          </w:rPr>
          <w:t xml:space="preserve"> and spatial spread</w:t>
        </w:r>
      </w:ins>
      <w:r w:rsidR="00E01551" w:rsidRPr="00451F90">
        <w:rPr>
          <w:rFonts w:ascii="Arial" w:hAnsi="Arial" w:cs="Arial"/>
          <w:sz w:val="20"/>
        </w:rPr>
        <w:t xml:space="preserve"> of </w:t>
      </w:r>
      <w:del w:id="10" w:author="Josh D'Aeth" w:date="2018-05-11T11:29:00Z">
        <w:r w:rsidR="00E01551" w:rsidRPr="00451F90" w:rsidDel="008863A2">
          <w:rPr>
            <w:rFonts w:ascii="Arial" w:hAnsi="Arial" w:cs="Arial"/>
            <w:sz w:val="20"/>
          </w:rPr>
          <w:delText xml:space="preserve">highly recombinogenic </w:delText>
        </w:r>
      </w:del>
      <w:r w:rsidR="00E01551" w:rsidRPr="00451F90">
        <w:rPr>
          <w:rFonts w:ascii="Arial" w:hAnsi="Arial" w:cs="Arial"/>
          <w:sz w:val="20"/>
        </w:rPr>
        <w:t>bacteria</w:t>
      </w:r>
      <w:r w:rsidR="00B75819" w:rsidRPr="00451F90">
        <w:rPr>
          <w:rFonts w:ascii="Arial" w:hAnsi="Arial" w:cs="Arial"/>
          <w:sz w:val="20"/>
        </w:rPr>
        <w:t>l species</w:t>
      </w:r>
      <w:ins w:id="11" w:author="Josh D'Aeth" w:date="2018-05-11T11:29:00Z">
        <w:r w:rsidR="008863A2">
          <w:rPr>
            <w:rFonts w:ascii="Arial" w:hAnsi="Arial" w:cs="Arial"/>
            <w:sz w:val="20"/>
          </w:rPr>
          <w:t xml:space="preserve"> with high rates of HGT,</w:t>
        </w:r>
      </w:ins>
      <w:r w:rsidR="00E01551" w:rsidRPr="00451F90">
        <w:rPr>
          <w:rFonts w:ascii="Arial" w:hAnsi="Arial" w:cs="Arial"/>
          <w:sz w:val="20"/>
        </w:rPr>
        <w:t xml:space="preserve"> such as </w:t>
      </w:r>
      <w:r w:rsidR="00E01551" w:rsidRPr="00451F90">
        <w:rPr>
          <w:rFonts w:ascii="Arial" w:hAnsi="Arial" w:cs="Arial"/>
          <w:i/>
          <w:sz w:val="20"/>
        </w:rPr>
        <w:t>Streptococcus pneumoniae</w:t>
      </w:r>
      <w:r w:rsidR="00E01551" w:rsidRPr="00451F90">
        <w:rPr>
          <w:rFonts w:ascii="Arial" w:hAnsi="Arial" w:cs="Arial"/>
          <w:sz w:val="20"/>
        </w:rPr>
        <w:t xml:space="preserve"> (the pneumococcus). </w:t>
      </w:r>
      <w:r w:rsidR="009A3DD5" w:rsidRPr="00451F90">
        <w:rPr>
          <w:rFonts w:ascii="Arial" w:hAnsi="Arial" w:cs="Arial"/>
          <w:sz w:val="20"/>
        </w:rPr>
        <w:t>Using this methodology, we will then be able to assess under what conditions of antibiotic consumption resistant bacteria can emerge and spread within a population. Specifically, we will look at data from Germany where we already have an established set of samples. The conclusions of this work will enable us to directly inform policy surrounding antibiotic consumption, with the aim of reducing the likelihood of resistance emerging and ensuring that bacterial infections are still treatable in the foreseeable future.</w:t>
      </w:r>
    </w:p>
    <w:p w14:paraId="31B66EA3" w14:textId="112101DB" w:rsidR="00B75819" w:rsidRPr="001C6182" w:rsidRDefault="00B75819" w:rsidP="00244310">
      <w:pPr>
        <w:rPr>
          <w:rFonts w:ascii="Arial" w:hAnsi="Arial" w:cs="Arial"/>
          <w:b/>
          <w:sz w:val="20"/>
          <w:u w:val="single"/>
          <w:rPrChange w:id="12" w:author="Josh D'Aeth" w:date="2018-05-12T13:50:00Z">
            <w:rPr>
              <w:rFonts w:ascii="Arial" w:hAnsi="Arial" w:cs="Arial"/>
              <w:sz w:val="20"/>
              <w:u w:val="single"/>
            </w:rPr>
          </w:rPrChange>
        </w:rPr>
      </w:pPr>
      <w:r w:rsidRPr="001C6182">
        <w:rPr>
          <w:rFonts w:ascii="Arial" w:hAnsi="Arial" w:cs="Arial"/>
          <w:b/>
          <w:sz w:val="20"/>
          <w:u w:val="single"/>
          <w:rPrChange w:id="13" w:author="Josh D'Aeth" w:date="2018-05-12T13:50:00Z">
            <w:rPr>
              <w:rFonts w:ascii="Arial" w:hAnsi="Arial" w:cs="Arial"/>
              <w:sz w:val="20"/>
              <w:u w:val="single"/>
            </w:rPr>
          </w:rPrChange>
        </w:rPr>
        <w:t>Background:</w:t>
      </w:r>
    </w:p>
    <w:p w14:paraId="2091EE45" w14:textId="3F921049" w:rsidR="00A6542B" w:rsidRPr="00451F90" w:rsidRDefault="00DA275A" w:rsidP="00F10EDF">
      <w:pPr>
        <w:rPr>
          <w:rFonts w:ascii="Arial" w:hAnsi="Arial" w:cs="Arial"/>
          <w:sz w:val="20"/>
        </w:rPr>
      </w:pPr>
      <w:r w:rsidRPr="00451F90">
        <w:rPr>
          <w:rFonts w:ascii="Arial" w:hAnsi="Arial" w:cs="Arial"/>
          <w:sz w:val="20"/>
        </w:rPr>
        <w:t xml:space="preserve">Infections from highly recombinogenic pathogenic bacterial species, such as the pneumococcus and </w:t>
      </w:r>
      <w:r w:rsidR="00F10EDF" w:rsidRPr="00451F90">
        <w:rPr>
          <w:rFonts w:ascii="Arial" w:hAnsi="Arial" w:cs="Arial"/>
          <w:i/>
          <w:sz w:val="20"/>
        </w:rPr>
        <w:t>Neisseria meningitidis</w:t>
      </w:r>
      <w:ins w:id="14" w:author="Josh D'Aeth" w:date="2018-05-11T14:55:00Z">
        <w:r w:rsidR="00FF3CA1">
          <w:rPr>
            <w:rFonts w:ascii="Arial" w:hAnsi="Arial" w:cs="Arial"/>
            <w:i/>
            <w:sz w:val="20"/>
          </w:rPr>
          <w:t xml:space="preserve"> </w:t>
        </w:r>
        <w:r w:rsidR="00FF3CA1" w:rsidRPr="00FF3CA1">
          <w:rPr>
            <w:rFonts w:ascii="Arial" w:hAnsi="Arial" w:cs="Arial"/>
            <w:sz w:val="20"/>
            <w:rPrChange w:id="15" w:author="Josh D'Aeth" w:date="2018-05-11T14:55:00Z">
              <w:rPr>
                <w:rFonts w:ascii="Arial" w:hAnsi="Arial" w:cs="Arial"/>
                <w:i/>
                <w:sz w:val="20"/>
              </w:rPr>
            </w:rPrChange>
          </w:rPr>
          <w:t>(the</w:t>
        </w:r>
        <w:r w:rsidR="00FF3CA1">
          <w:rPr>
            <w:rFonts w:ascii="Arial" w:hAnsi="Arial" w:cs="Arial"/>
            <w:sz w:val="20"/>
          </w:rPr>
          <w:t xml:space="preserve"> meningococcus)</w:t>
        </w:r>
        <w:r w:rsidR="00FF3CA1">
          <w:rPr>
            <w:rFonts w:ascii="Arial" w:hAnsi="Arial" w:cs="Arial"/>
            <w:i/>
            <w:sz w:val="20"/>
          </w:rPr>
          <w:t xml:space="preserve"> </w:t>
        </w:r>
      </w:ins>
      <w:r w:rsidR="00F10EDF" w:rsidRPr="00451F90">
        <w:rPr>
          <w:rFonts w:ascii="Arial" w:hAnsi="Arial" w:cs="Arial"/>
          <w:sz w:val="20"/>
        </w:rPr>
        <w:t xml:space="preserve">, still account for a large number of deaths globally each year, with an estimated 1.5 million people dying from pneumococcal pneumonia in 2015 and a further 73,000 from meningitis caused by </w:t>
      </w:r>
      <w:del w:id="16" w:author="Josh D'Aeth" w:date="2018-05-11T14:55:00Z">
        <w:r w:rsidR="00F10EDF" w:rsidRPr="00FF3CA1" w:rsidDel="00FF3CA1">
          <w:rPr>
            <w:rFonts w:ascii="Arial" w:hAnsi="Arial" w:cs="Arial"/>
            <w:sz w:val="20"/>
            <w:rPrChange w:id="17" w:author="Josh D'Aeth" w:date="2018-05-11T14:55:00Z">
              <w:rPr>
                <w:rFonts w:ascii="Arial" w:hAnsi="Arial" w:cs="Arial"/>
                <w:i/>
                <w:sz w:val="20"/>
              </w:rPr>
            </w:rPrChange>
          </w:rPr>
          <w:delText>N. meningitidis</w:delText>
        </w:r>
      </w:del>
      <w:ins w:id="18" w:author="Josh D'Aeth" w:date="2018-05-11T14:55:00Z">
        <w:r w:rsidR="00FF3CA1" w:rsidRPr="00FF3CA1">
          <w:rPr>
            <w:rFonts w:ascii="Arial" w:hAnsi="Arial" w:cs="Arial"/>
            <w:sz w:val="20"/>
            <w:rPrChange w:id="19" w:author="Josh D'Aeth" w:date="2018-05-11T14:55:00Z">
              <w:rPr>
                <w:rFonts w:ascii="Arial" w:hAnsi="Arial" w:cs="Arial"/>
                <w:i/>
                <w:sz w:val="20"/>
              </w:rPr>
            </w:rPrChange>
          </w:rPr>
          <w:t>the</w:t>
        </w:r>
        <w:r w:rsidR="00FF3CA1">
          <w:rPr>
            <w:rFonts w:ascii="Arial" w:hAnsi="Arial" w:cs="Arial"/>
            <w:i/>
            <w:sz w:val="20"/>
          </w:rPr>
          <w:t xml:space="preserve"> </w:t>
        </w:r>
        <w:r w:rsidR="00FF3CA1">
          <w:rPr>
            <w:rFonts w:ascii="Arial" w:hAnsi="Arial" w:cs="Arial"/>
            <w:sz w:val="20"/>
          </w:rPr>
          <w:t>meningococcus</w:t>
        </w:r>
      </w:ins>
      <w:r w:rsidR="00F10EDF" w:rsidRPr="00451F90">
        <w:rPr>
          <w:rFonts w:ascii="Arial" w:hAnsi="Arial" w:cs="Arial"/>
          <w:i/>
          <w:sz w:val="20"/>
        </w:rPr>
        <w:t xml:space="preserve"> </w:t>
      </w:r>
      <w:r w:rsidR="00F10EDF" w:rsidRPr="00451F90">
        <w:rPr>
          <w:rFonts w:ascii="Arial" w:hAnsi="Arial" w:cs="Arial"/>
          <w:sz w:val="20"/>
        </w:rPr>
        <w:t xml:space="preserve">in the same year </w:t>
      </w:r>
      <w:r w:rsidR="00825969" w:rsidRPr="00451F90">
        <w:rPr>
          <w:rFonts w:ascii="Arial" w:hAnsi="Arial" w:cs="Arial"/>
          <w:sz w:val="20"/>
        </w:rPr>
        <w:fldChar w:fldCharType="begin"/>
      </w:r>
      <w:r w:rsidR="00196C86">
        <w:rPr>
          <w:rFonts w:ascii="Arial" w:hAnsi="Arial" w:cs="Arial"/>
          <w:sz w:val="20"/>
        </w:rPr>
        <w:instrText>ADDIN RW.CITE{{doc:5a83159ee4b006a42f4fb655 [NoInformation] 2016}}</w:instrText>
      </w:r>
      <w:r w:rsidR="00825969" w:rsidRPr="00451F90">
        <w:rPr>
          <w:rFonts w:ascii="Arial" w:hAnsi="Arial" w:cs="Arial"/>
          <w:sz w:val="20"/>
        </w:rPr>
        <w:fldChar w:fldCharType="separate"/>
      </w:r>
      <w:r w:rsidR="00196C86" w:rsidRPr="00196C86">
        <w:rPr>
          <w:rFonts w:ascii="Arial" w:hAnsi="Arial" w:cs="Arial"/>
          <w:sz w:val="20"/>
          <w:vertAlign w:val="superscript"/>
        </w:rPr>
        <w:t>1</w:t>
      </w:r>
      <w:r w:rsidR="00825969" w:rsidRPr="00451F90">
        <w:rPr>
          <w:rFonts w:ascii="Arial" w:hAnsi="Arial" w:cs="Arial"/>
          <w:sz w:val="20"/>
        </w:rPr>
        <w:fldChar w:fldCharType="end"/>
      </w:r>
      <w:r w:rsidR="00F10EDF" w:rsidRPr="00451F90">
        <w:rPr>
          <w:rFonts w:ascii="Arial" w:hAnsi="Arial" w:cs="Arial"/>
          <w:sz w:val="20"/>
        </w:rPr>
        <w:t xml:space="preserve">. </w:t>
      </w:r>
      <w:r w:rsidR="003476EB" w:rsidRPr="00451F90">
        <w:rPr>
          <w:rFonts w:ascii="Arial" w:hAnsi="Arial" w:cs="Arial"/>
          <w:sz w:val="20"/>
        </w:rPr>
        <w:t>Furthermore,</w:t>
      </w:r>
      <w:r w:rsidR="00F10EDF" w:rsidRPr="00451F90">
        <w:rPr>
          <w:rFonts w:ascii="Arial" w:hAnsi="Arial" w:cs="Arial"/>
          <w:sz w:val="20"/>
        </w:rPr>
        <w:t xml:space="preserve"> the </w:t>
      </w:r>
      <w:r w:rsidR="007415A5" w:rsidRPr="00451F90">
        <w:rPr>
          <w:rFonts w:ascii="Arial" w:hAnsi="Arial" w:cs="Arial"/>
          <w:sz w:val="20"/>
        </w:rPr>
        <w:t xml:space="preserve">global dissemination of MDR </w:t>
      </w:r>
      <w:r w:rsidR="00A6542B" w:rsidRPr="00451F90">
        <w:rPr>
          <w:rFonts w:ascii="Arial" w:hAnsi="Arial" w:cs="Arial"/>
          <w:sz w:val="20"/>
        </w:rPr>
        <w:t>genotypes</w:t>
      </w:r>
      <w:r w:rsidR="007415A5" w:rsidRPr="00451F90">
        <w:rPr>
          <w:rFonts w:ascii="Arial" w:hAnsi="Arial" w:cs="Arial"/>
          <w:sz w:val="20"/>
        </w:rPr>
        <w:t xml:space="preserve"> of these important human pathogens represents a major </w:t>
      </w:r>
      <w:r w:rsidR="00A6542B" w:rsidRPr="00451F90">
        <w:rPr>
          <w:rFonts w:ascii="Arial" w:hAnsi="Arial" w:cs="Arial"/>
          <w:sz w:val="20"/>
        </w:rPr>
        <w:t xml:space="preserve">public health concern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A6542B" w:rsidRPr="00451F90">
        <w:rPr>
          <w:rFonts w:ascii="Arial" w:hAnsi="Arial" w:cs="Arial"/>
          <w:sz w:val="20"/>
        </w:rPr>
        <w:t xml:space="preserve">. </w:t>
      </w:r>
    </w:p>
    <w:p w14:paraId="2215A85D" w14:textId="4A9F2FFA" w:rsidR="00C044BD" w:rsidRPr="00451F90" w:rsidRDefault="00A6542B" w:rsidP="00F10EDF">
      <w:pPr>
        <w:rPr>
          <w:rFonts w:ascii="Arial" w:hAnsi="Arial" w:cs="Arial"/>
          <w:sz w:val="20"/>
        </w:rPr>
      </w:pPr>
      <w:r w:rsidRPr="00451F90">
        <w:rPr>
          <w:rFonts w:ascii="Arial" w:hAnsi="Arial" w:cs="Arial"/>
          <w:sz w:val="20"/>
        </w:rPr>
        <w:t xml:space="preserve">In the past the recombinogenic nature of the pneumococcus has allowed it to rapidly adapt to </w:t>
      </w:r>
      <w:r w:rsidR="00BC437F" w:rsidRPr="00451F90">
        <w:rPr>
          <w:rFonts w:ascii="Arial" w:hAnsi="Arial" w:cs="Arial"/>
          <w:sz w:val="20"/>
        </w:rPr>
        <w:t xml:space="preserve">the </w:t>
      </w:r>
      <w:r w:rsidRPr="00451F90">
        <w:rPr>
          <w:rFonts w:ascii="Arial" w:hAnsi="Arial" w:cs="Arial"/>
          <w:sz w:val="20"/>
        </w:rPr>
        <w:t>introduction of a vaccine</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Pr="00451F90">
        <w:rPr>
          <w:rFonts w:ascii="Arial" w:hAnsi="Arial" w:cs="Arial"/>
          <w:sz w:val="20"/>
        </w:rPr>
        <w:t>.</w:t>
      </w:r>
      <w:r w:rsidR="00BB389E" w:rsidRPr="00451F90">
        <w:rPr>
          <w:rFonts w:ascii="Arial" w:hAnsi="Arial" w:cs="Arial"/>
          <w:sz w:val="20"/>
        </w:rPr>
        <w:t xml:space="preserve"> For instance,</w:t>
      </w:r>
      <w:r w:rsidRPr="00451F90">
        <w:rPr>
          <w:rFonts w:ascii="Arial" w:hAnsi="Arial" w:cs="Arial"/>
          <w:sz w:val="20"/>
        </w:rPr>
        <w:t xml:space="preserve"> </w:t>
      </w:r>
      <w:r w:rsidR="00BC437F" w:rsidRPr="00451F90">
        <w:rPr>
          <w:rFonts w:ascii="Arial" w:hAnsi="Arial" w:cs="Arial"/>
          <w:sz w:val="20"/>
        </w:rPr>
        <w:t>MDR genotypes whose serotypes were included in the original heptavalent PCV7 vaccine were found to remerge</w:t>
      </w:r>
      <w:r w:rsidR="00BB389E" w:rsidRPr="00451F90">
        <w:rPr>
          <w:rFonts w:ascii="Arial" w:hAnsi="Arial" w:cs="Arial"/>
          <w:sz w:val="20"/>
        </w:rPr>
        <w:t xml:space="preserve"> within the population</w:t>
      </w:r>
      <w:r w:rsidR="00BC437F" w:rsidRPr="00451F90">
        <w:rPr>
          <w:rFonts w:ascii="Arial" w:hAnsi="Arial" w:cs="Arial"/>
          <w:sz w:val="20"/>
        </w:rPr>
        <w:t xml:space="preserve"> via serotype switching</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RW.CITE{{doc:59e5d3ffe4b0839d77432bb9 Croucher,NJ 2011}}</w:instrText>
      </w:r>
      <w:r w:rsidR="00825969" w:rsidRPr="00451F90">
        <w:rPr>
          <w:rFonts w:ascii="Arial" w:hAnsi="Arial" w:cs="Arial"/>
          <w:sz w:val="20"/>
        </w:rPr>
        <w:fldChar w:fldCharType="separate"/>
      </w:r>
      <w:r w:rsidR="00196C86" w:rsidRPr="00196C86">
        <w:rPr>
          <w:rFonts w:ascii="Arial" w:hAnsi="Arial" w:cs="Arial"/>
          <w:sz w:val="20"/>
          <w:vertAlign w:val="superscript"/>
        </w:rPr>
        <w:t>2</w:t>
      </w:r>
      <w:r w:rsidR="00825969" w:rsidRPr="00451F90">
        <w:rPr>
          <w:rFonts w:ascii="Arial" w:hAnsi="Arial" w:cs="Arial"/>
          <w:sz w:val="20"/>
        </w:rPr>
        <w:fldChar w:fldCharType="end"/>
      </w:r>
      <w:r w:rsidR="00BC437F" w:rsidRPr="00451F90">
        <w:rPr>
          <w:rFonts w:ascii="Arial" w:hAnsi="Arial" w:cs="Arial"/>
          <w:sz w:val="20"/>
        </w:rPr>
        <w:t xml:space="preserve">. This </w:t>
      </w:r>
      <w:r w:rsidR="00C044BD" w:rsidRPr="00451F90">
        <w:rPr>
          <w:rFonts w:ascii="Arial" w:hAnsi="Arial" w:cs="Arial"/>
          <w:sz w:val="20"/>
        </w:rPr>
        <w:t>occurs via</w:t>
      </w:r>
      <w:r w:rsidR="00BC437F" w:rsidRPr="00451F90">
        <w:rPr>
          <w:rFonts w:ascii="Arial" w:hAnsi="Arial" w:cs="Arial"/>
          <w:sz w:val="20"/>
        </w:rPr>
        <w:t xml:space="preserve"> recombination around the </w:t>
      </w:r>
      <w:r w:rsidR="00BC437F" w:rsidRPr="00451F90">
        <w:rPr>
          <w:rFonts w:ascii="Arial" w:hAnsi="Arial" w:cs="Arial"/>
          <w:i/>
          <w:sz w:val="20"/>
        </w:rPr>
        <w:t>cps</w:t>
      </w:r>
      <w:r w:rsidR="00BC437F" w:rsidRPr="00451F90">
        <w:rPr>
          <w:rFonts w:ascii="Arial" w:hAnsi="Arial" w:cs="Arial"/>
          <w:sz w:val="20"/>
        </w:rPr>
        <w:t xml:space="preserve"> locus, which encodes the polysaccharide coat of the bacteria that determines the serotype</w:t>
      </w:r>
      <w:r w:rsidR="00C044BD"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RW.CITE{{doc:5a6f8826e4b05a778a125270 Watkins,EleanorR 2015}}</w:instrText>
      </w:r>
      <w:r w:rsidR="00825969" w:rsidRPr="00451F90">
        <w:rPr>
          <w:rFonts w:ascii="Arial" w:hAnsi="Arial" w:cs="Arial"/>
          <w:sz w:val="20"/>
        </w:rPr>
        <w:fldChar w:fldCharType="separate"/>
      </w:r>
      <w:r w:rsidR="00196C86" w:rsidRPr="00196C86">
        <w:rPr>
          <w:rFonts w:ascii="Arial" w:hAnsi="Arial" w:cs="Arial"/>
          <w:sz w:val="20"/>
          <w:vertAlign w:val="superscript"/>
        </w:rPr>
        <w:t>3</w:t>
      </w:r>
      <w:r w:rsidR="00825969" w:rsidRPr="00451F90">
        <w:rPr>
          <w:rFonts w:ascii="Arial" w:hAnsi="Arial" w:cs="Arial"/>
          <w:sz w:val="20"/>
        </w:rPr>
        <w:fldChar w:fldCharType="end"/>
      </w:r>
      <w:r w:rsidR="00825969" w:rsidRPr="00451F90">
        <w:rPr>
          <w:rFonts w:ascii="Arial" w:hAnsi="Arial" w:cs="Arial"/>
          <w:sz w:val="20"/>
        </w:rPr>
        <w:t>.</w:t>
      </w:r>
    </w:p>
    <w:p w14:paraId="6170311E" w14:textId="377FA0A3" w:rsidR="009D0DB5" w:rsidRPr="00451F90" w:rsidRDefault="00C044BD" w:rsidP="00F10EDF">
      <w:pPr>
        <w:rPr>
          <w:rFonts w:ascii="Arial" w:hAnsi="Arial" w:cs="Arial"/>
          <w:sz w:val="20"/>
        </w:rPr>
      </w:pPr>
      <w:r w:rsidRPr="00451F90">
        <w:rPr>
          <w:rFonts w:ascii="Arial" w:hAnsi="Arial" w:cs="Arial"/>
          <w:sz w:val="20"/>
        </w:rPr>
        <w:t>While the recombinogenic nature of the pneumococcus in this case has allowed for MDR genotypes to be maintained in a population, it is surprising to note that in general</w:t>
      </w:r>
      <w:r w:rsidR="0033285D" w:rsidRPr="00451F90">
        <w:rPr>
          <w:rFonts w:ascii="Arial" w:hAnsi="Arial" w:cs="Arial"/>
          <w:sz w:val="20"/>
        </w:rPr>
        <w:t>,</w:t>
      </w:r>
      <w:r w:rsidRPr="00451F90">
        <w:rPr>
          <w:rFonts w:ascii="Arial" w:hAnsi="Arial" w:cs="Arial"/>
          <w:sz w:val="20"/>
        </w:rPr>
        <w:t xml:space="preserve"> </w:t>
      </w:r>
      <w:r w:rsidR="00D37166" w:rsidRPr="00451F90">
        <w:rPr>
          <w:rFonts w:ascii="Arial" w:hAnsi="Arial" w:cs="Arial"/>
          <w:sz w:val="20"/>
        </w:rPr>
        <w:t>cases of MDR invasive pneumococcal disease (IPD) are cause</w:t>
      </w:r>
      <w:r w:rsidR="00B13F0B" w:rsidRPr="00451F90">
        <w:rPr>
          <w:rFonts w:ascii="Arial" w:hAnsi="Arial" w:cs="Arial"/>
          <w:sz w:val="20"/>
        </w:rPr>
        <w:t>d</w:t>
      </w:r>
      <w:r w:rsidR="00D37166" w:rsidRPr="00451F90">
        <w:rPr>
          <w:rFonts w:ascii="Arial" w:hAnsi="Arial" w:cs="Arial"/>
          <w:sz w:val="20"/>
        </w:rPr>
        <w:t xml:space="preserve"> by only a few closely related clones</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RW.CITE{{doc:5a6dcc60e4b0d609eec78add Klugman,KP 2002}}</w:instrText>
      </w:r>
      <w:r w:rsidR="00825969" w:rsidRPr="00451F90">
        <w:rPr>
          <w:rFonts w:ascii="Arial" w:hAnsi="Arial" w:cs="Arial"/>
          <w:sz w:val="20"/>
        </w:rPr>
        <w:fldChar w:fldCharType="separate"/>
      </w:r>
      <w:r w:rsidR="00196C86" w:rsidRPr="00196C86">
        <w:rPr>
          <w:rFonts w:ascii="Arial" w:hAnsi="Arial" w:cs="Arial"/>
          <w:sz w:val="20"/>
          <w:vertAlign w:val="superscript"/>
        </w:rPr>
        <w:t>4</w:t>
      </w:r>
      <w:r w:rsidR="00825969" w:rsidRPr="00451F90">
        <w:rPr>
          <w:rFonts w:ascii="Arial" w:hAnsi="Arial" w:cs="Arial"/>
          <w:sz w:val="20"/>
        </w:rPr>
        <w:fldChar w:fldCharType="end"/>
      </w:r>
      <w:r w:rsidR="00D37166" w:rsidRPr="00451F90">
        <w:rPr>
          <w:rFonts w:ascii="Arial" w:hAnsi="Arial" w:cs="Arial"/>
          <w:sz w:val="20"/>
        </w:rPr>
        <w:t xml:space="preserve">. </w:t>
      </w:r>
      <w:r w:rsidR="00B13F0B" w:rsidRPr="00451F90">
        <w:rPr>
          <w:rFonts w:ascii="Arial" w:hAnsi="Arial" w:cs="Arial"/>
          <w:sz w:val="20"/>
        </w:rPr>
        <w:t>Given the recombinogenic nature of the pneumococcus and its high carriage rate, and thus high levels of exposure to antibiotics, it would perhaps be reasonable to expect that MDR genotypes would evolve independently multiple times.</w:t>
      </w:r>
      <w:r w:rsidR="00BB389E" w:rsidRPr="00451F90">
        <w:rPr>
          <w:rFonts w:ascii="Arial" w:hAnsi="Arial" w:cs="Arial"/>
          <w:sz w:val="20"/>
        </w:rPr>
        <w:t xml:space="preserve"> Interestingly this does not appear to be the case.</w:t>
      </w:r>
    </w:p>
    <w:p w14:paraId="64BBED2A" w14:textId="226088FC" w:rsidR="00087597" w:rsidRPr="00451F90" w:rsidRDefault="00185599" w:rsidP="00F10EDF">
      <w:pPr>
        <w:rPr>
          <w:rFonts w:ascii="Arial" w:hAnsi="Arial" w:cs="Arial"/>
          <w:sz w:val="20"/>
        </w:rPr>
      </w:pPr>
      <w:r w:rsidRPr="00451F90">
        <w:rPr>
          <w:rFonts w:ascii="Arial" w:hAnsi="Arial" w:cs="Arial"/>
          <w:sz w:val="20"/>
        </w:rPr>
        <w:t xml:space="preserve">Furthermore, the level of </w:t>
      </w:r>
      <w:commentRangeStart w:id="20"/>
      <w:r w:rsidRPr="00451F90">
        <w:rPr>
          <w:rFonts w:ascii="Arial" w:hAnsi="Arial" w:cs="Arial"/>
          <w:sz w:val="20"/>
        </w:rPr>
        <w:t xml:space="preserve">antibiotic resistance </w:t>
      </w:r>
      <w:commentRangeEnd w:id="20"/>
      <w:r w:rsidR="00310743">
        <w:rPr>
          <w:rStyle w:val="CommentReference"/>
        </w:rPr>
        <w:commentReference w:id="20"/>
      </w:r>
      <w:r w:rsidRPr="00451F90">
        <w:rPr>
          <w:rFonts w:ascii="Arial" w:hAnsi="Arial" w:cs="Arial"/>
          <w:sz w:val="20"/>
        </w:rPr>
        <w:t>amongst this highly recombinogenic pathogen has remained stable in Europe over the last 15 years, at around 15%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RW.CITE{{doc:5a9ff70ae4b08be796131dbc SonjaLehtinen 2017}}</w:instrText>
      </w:r>
      <w:r w:rsidR="00825969" w:rsidRPr="00451F90">
        <w:rPr>
          <w:rFonts w:ascii="Arial" w:hAnsi="Arial" w:cs="Arial"/>
          <w:sz w:val="20"/>
        </w:rPr>
        <w:fldChar w:fldCharType="separate"/>
      </w:r>
      <w:r w:rsidR="00196C86" w:rsidRPr="00196C86">
        <w:rPr>
          <w:rFonts w:ascii="Arial" w:hAnsi="Arial" w:cs="Arial"/>
          <w:sz w:val="20"/>
          <w:vertAlign w:val="superscript"/>
        </w:rPr>
        <w:t>5</w:t>
      </w:r>
      <w:r w:rsidR="00825969" w:rsidRPr="00451F90">
        <w:rPr>
          <w:rFonts w:ascii="Arial" w:hAnsi="Arial" w:cs="Arial"/>
          <w:sz w:val="20"/>
        </w:rPr>
        <w:fldChar w:fldCharType="end"/>
      </w:r>
      <w:r w:rsidRPr="00451F90">
        <w:rPr>
          <w:rFonts w:ascii="Arial" w:hAnsi="Arial" w:cs="Arial"/>
          <w:sz w:val="20"/>
        </w:rPr>
        <w:t xml:space="preserve">. This is another puzzling aspect of </w:t>
      </w:r>
      <w:r w:rsidR="00087597" w:rsidRPr="00451F90">
        <w:rPr>
          <w:rFonts w:ascii="Arial" w:hAnsi="Arial" w:cs="Arial"/>
          <w:sz w:val="20"/>
        </w:rPr>
        <w:t>the evolution of MDR within the recombinogenic pneumococcus,</w:t>
      </w:r>
      <w:r w:rsidR="00BB389E" w:rsidRPr="00451F90">
        <w:rPr>
          <w:rFonts w:ascii="Arial" w:hAnsi="Arial" w:cs="Arial"/>
          <w:sz w:val="20"/>
        </w:rPr>
        <w:t xml:space="preserve"> which</w:t>
      </w:r>
      <w:r w:rsidR="00087597" w:rsidRPr="00451F90">
        <w:rPr>
          <w:rFonts w:ascii="Arial" w:hAnsi="Arial" w:cs="Arial"/>
          <w:sz w:val="20"/>
        </w:rPr>
        <w:t xml:space="preserve"> sugges</w:t>
      </w:r>
      <w:r w:rsidR="00BB389E" w:rsidRPr="00451F90">
        <w:rPr>
          <w:rFonts w:ascii="Arial" w:hAnsi="Arial" w:cs="Arial"/>
          <w:sz w:val="20"/>
        </w:rPr>
        <w:t>ts</w:t>
      </w:r>
      <w:r w:rsidR="00087597" w:rsidRPr="00451F90">
        <w:rPr>
          <w:rFonts w:ascii="Arial" w:hAnsi="Arial" w:cs="Arial"/>
          <w:sz w:val="20"/>
        </w:rPr>
        <w:t xml:space="preserve"> a nuanced relationship between consumption and </w:t>
      </w:r>
      <w:commentRangeStart w:id="21"/>
      <w:r w:rsidR="00087597" w:rsidRPr="00451F90">
        <w:rPr>
          <w:rFonts w:ascii="Arial" w:hAnsi="Arial" w:cs="Arial"/>
          <w:sz w:val="20"/>
        </w:rPr>
        <w:t xml:space="preserve">resistance of antibiotics. </w:t>
      </w:r>
      <w:commentRangeEnd w:id="21"/>
      <w:r w:rsidR="00310743">
        <w:rPr>
          <w:rStyle w:val="CommentReference"/>
        </w:rPr>
        <w:commentReference w:id="21"/>
      </w:r>
      <w:r w:rsidR="00087597" w:rsidRPr="00451F90">
        <w:rPr>
          <w:rFonts w:ascii="Arial" w:hAnsi="Arial" w:cs="Arial"/>
          <w:sz w:val="20"/>
        </w:rPr>
        <w:t>Further understanding of this relationship is of great importance in mitigating the development of further resistance.</w:t>
      </w:r>
    </w:p>
    <w:p w14:paraId="3EB3D7C6" w14:textId="1547BF53" w:rsidR="00EE3B0A" w:rsidRPr="00451F90" w:rsidRDefault="00231FCE" w:rsidP="00F10EDF">
      <w:pPr>
        <w:rPr>
          <w:rFonts w:ascii="Arial" w:hAnsi="Arial" w:cs="Arial"/>
          <w:sz w:val="20"/>
        </w:rPr>
      </w:pPr>
      <w:r w:rsidRPr="00451F90">
        <w:rPr>
          <w:rFonts w:ascii="Arial" w:hAnsi="Arial" w:cs="Arial"/>
          <w:sz w:val="20"/>
        </w:rPr>
        <w:t>P</w:t>
      </w:r>
      <w:r w:rsidR="0087183A" w:rsidRPr="00451F90">
        <w:rPr>
          <w:rFonts w:ascii="Arial" w:hAnsi="Arial" w:cs="Arial"/>
          <w:sz w:val="20"/>
        </w:rPr>
        <w:t xml:space="preserve">ast studies have sought to understand this link by looking at </w:t>
      </w:r>
      <w:r w:rsidRPr="00451F90">
        <w:rPr>
          <w:rFonts w:ascii="Arial" w:hAnsi="Arial" w:cs="Arial"/>
          <w:sz w:val="20"/>
        </w:rPr>
        <w:t xml:space="preserve">the correlation between a country’s use of antibiotics and the level of resistance within that country, such as </w:t>
      </w:r>
      <w:proofErr w:type="spellStart"/>
      <w:r w:rsidRPr="00451F90">
        <w:rPr>
          <w:rFonts w:ascii="Arial" w:hAnsi="Arial" w:cs="Arial"/>
          <w:sz w:val="20"/>
        </w:rPr>
        <w:t>Goosens</w:t>
      </w:r>
      <w:proofErr w:type="spellEnd"/>
      <w:r w:rsidRPr="00451F90">
        <w:rPr>
          <w:rFonts w:ascii="Arial" w:hAnsi="Arial" w:cs="Arial"/>
          <w:sz w:val="20"/>
        </w:rPr>
        <w:t xml:space="preserve"> </w:t>
      </w:r>
      <w:r w:rsidRPr="00451F90">
        <w:rPr>
          <w:rFonts w:ascii="Arial" w:hAnsi="Arial" w:cs="Arial"/>
          <w:i/>
          <w:sz w:val="20"/>
        </w:rPr>
        <w:t>et al</w:t>
      </w:r>
      <w:r w:rsidRPr="00451F90">
        <w:rPr>
          <w:rFonts w:ascii="Arial" w:hAnsi="Arial" w:cs="Arial"/>
          <w:sz w:val="20"/>
        </w:rPr>
        <w:t xml:space="preserve"> 2005</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RW.CITE{{doc:5ae9cd80e4b0c3f00267fbb4 Goossens,Herman 2005}}</w:instrText>
      </w:r>
      <w:r w:rsidR="00825969" w:rsidRPr="00451F90">
        <w:rPr>
          <w:rFonts w:ascii="Arial" w:hAnsi="Arial" w:cs="Arial"/>
          <w:sz w:val="20"/>
        </w:rPr>
        <w:fldChar w:fldCharType="separate"/>
      </w:r>
      <w:r w:rsidR="00196C86" w:rsidRPr="00196C86">
        <w:rPr>
          <w:rFonts w:ascii="Arial" w:hAnsi="Arial" w:cs="Arial"/>
          <w:sz w:val="20"/>
          <w:vertAlign w:val="superscript"/>
        </w:rPr>
        <w:t>6</w:t>
      </w:r>
      <w:r w:rsidR="00825969" w:rsidRPr="00451F90">
        <w:rPr>
          <w:rFonts w:ascii="Arial" w:hAnsi="Arial" w:cs="Arial"/>
          <w:sz w:val="20"/>
        </w:rPr>
        <w:fldChar w:fldCharType="end"/>
      </w:r>
      <w:r w:rsidRPr="00451F90">
        <w:rPr>
          <w:rFonts w:ascii="Arial" w:hAnsi="Arial" w:cs="Arial"/>
          <w:sz w:val="20"/>
        </w:rPr>
        <w:t xml:space="preserve">. </w:t>
      </w:r>
      <w:del w:id="22" w:author="Nicholas Croucher" w:date="2018-05-11T08:55:00Z">
        <w:r w:rsidRPr="00451F90" w:rsidDel="00310743">
          <w:rPr>
            <w:rFonts w:ascii="Arial" w:hAnsi="Arial" w:cs="Arial"/>
            <w:sz w:val="20"/>
          </w:rPr>
          <w:delText>T</w:delText>
        </w:r>
      </w:del>
      <w:ins w:id="23" w:author="Nicholas Croucher" w:date="2018-05-11T08:55:00Z">
        <w:r w:rsidR="00310743">
          <w:rPr>
            <w:rFonts w:ascii="Arial" w:hAnsi="Arial" w:cs="Arial"/>
            <w:sz w:val="20"/>
          </w:rPr>
          <w:t>H</w:t>
        </w:r>
      </w:ins>
      <w:ins w:id="24" w:author="Nicholas Croucher" w:date="2018-05-11T08:54:00Z">
        <w:r w:rsidR="00310743" w:rsidRPr="00451F90">
          <w:rPr>
            <w:rFonts w:ascii="Arial" w:hAnsi="Arial" w:cs="Arial"/>
            <w:sz w:val="20"/>
          </w:rPr>
          <w:t>owever</w:t>
        </w:r>
      </w:ins>
      <w:ins w:id="25" w:author="Nicholas Croucher" w:date="2018-05-11T08:55:00Z">
        <w:r w:rsidR="00310743">
          <w:rPr>
            <w:rFonts w:ascii="Arial" w:hAnsi="Arial" w:cs="Arial"/>
            <w:sz w:val="20"/>
          </w:rPr>
          <w:t>,</w:t>
        </w:r>
      </w:ins>
      <w:ins w:id="26" w:author="Nicholas Croucher" w:date="2018-05-11T08:54:00Z">
        <w:r w:rsidR="00310743" w:rsidRPr="00451F90">
          <w:rPr>
            <w:rFonts w:ascii="Arial" w:hAnsi="Arial" w:cs="Arial"/>
            <w:sz w:val="20"/>
          </w:rPr>
          <w:t xml:space="preserve"> </w:t>
        </w:r>
      </w:ins>
      <w:ins w:id="27" w:author="Nicholas Croucher" w:date="2018-05-11T08:55:00Z">
        <w:r w:rsidR="00310743">
          <w:rPr>
            <w:rFonts w:ascii="Arial" w:hAnsi="Arial" w:cs="Arial"/>
            <w:sz w:val="20"/>
          </w:rPr>
          <w:t>t</w:t>
        </w:r>
      </w:ins>
      <w:r w:rsidRPr="00451F90">
        <w:rPr>
          <w:rFonts w:ascii="Arial" w:hAnsi="Arial" w:cs="Arial"/>
          <w:sz w:val="20"/>
        </w:rPr>
        <w:t>his type of analysis</w:t>
      </w:r>
      <w:del w:id="28" w:author="Nicholas Croucher" w:date="2018-05-11T08:54:00Z">
        <w:r w:rsidRPr="00451F90" w:rsidDel="00310743">
          <w:rPr>
            <w:rFonts w:ascii="Arial" w:hAnsi="Arial" w:cs="Arial"/>
            <w:sz w:val="20"/>
          </w:rPr>
          <w:delText xml:space="preserve"> however</w:delText>
        </w:r>
      </w:del>
      <w:del w:id="29" w:author="Nicholas Croucher" w:date="2018-05-11T08:55:00Z">
        <w:r w:rsidRPr="00451F90" w:rsidDel="00310743">
          <w:rPr>
            <w:rFonts w:ascii="Arial" w:hAnsi="Arial" w:cs="Arial"/>
            <w:sz w:val="20"/>
          </w:rPr>
          <w:delText>,</w:delText>
        </w:r>
      </w:del>
      <w:r w:rsidRPr="00451F90">
        <w:rPr>
          <w:rFonts w:ascii="Arial" w:hAnsi="Arial" w:cs="Arial"/>
          <w:sz w:val="20"/>
        </w:rPr>
        <w:t xml:space="preserve"> only allows you to infer a correlation between antibiotic use and resistance</w:t>
      </w:r>
      <w:r w:rsidR="00153539" w:rsidRPr="00451F90">
        <w:rPr>
          <w:rFonts w:ascii="Arial" w:hAnsi="Arial" w:cs="Arial"/>
          <w:sz w:val="20"/>
        </w:rPr>
        <w:t xml:space="preserve">, </w:t>
      </w:r>
      <w:del w:id="30" w:author="Nicholas Croucher" w:date="2018-05-11T08:55:00Z">
        <w:r w:rsidR="00153539" w:rsidRPr="00451F90" w:rsidDel="00427B9C">
          <w:rPr>
            <w:rFonts w:ascii="Arial" w:hAnsi="Arial" w:cs="Arial"/>
            <w:sz w:val="20"/>
          </w:rPr>
          <w:delText xml:space="preserve">it </w:delText>
        </w:r>
      </w:del>
      <w:ins w:id="31" w:author="Nicholas Croucher" w:date="2018-05-11T08:55:00Z">
        <w:r w:rsidR="00427B9C">
          <w:rPr>
            <w:rFonts w:ascii="Arial" w:hAnsi="Arial" w:cs="Arial"/>
            <w:sz w:val="20"/>
          </w:rPr>
          <w:t>but</w:t>
        </w:r>
        <w:r w:rsidR="00427B9C" w:rsidRPr="00451F90">
          <w:rPr>
            <w:rFonts w:ascii="Arial" w:hAnsi="Arial" w:cs="Arial"/>
            <w:sz w:val="20"/>
          </w:rPr>
          <w:t xml:space="preserve"> </w:t>
        </w:r>
      </w:ins>
      <w:r w:rsidR="00153539" w:rsidRPr="00451F90">
        <w:rPr>
          <w:rFonts w:ascii="Arial" w:hAnsi="Arial" w:cs="Arial"/>
          <w:sz w:val="20"/>
        </w:rPr>
        <w:t>does</w:t>
      </w:r>
      <w:ins w:id="32" w:author="Nicholas Croucher" w:date="2018-05-11T08:54:00Z">
        <w:r w:rsidR="00310743">
          <w:rPr>
            <w:rFonts w:ascii="Arial" w:hAnsi="Arial" w:cs="Arial"/>
            <w:sz w:val="20"/>
          </w:rPr>
          <w:t xml:space="preserve"> </w:t>
        </w:r>
      </w:ins>
      <w:r w:rsidR="00153539" w:rsidRPr="00451F90">
        <w:rPr>
          <w:rFonts w:ascii="Arial" w:hAnsi="Arial" w:cs="Arial"/>
          <w:sz w:val="20"/>
        </w:rPr>
        <w:t>n</w:t>
      </w:r>
      <w:ins w:id="33" w:author="Nicholas Croucher" w:date="2018-05-11T08:54:00Z">
        <w:r w:rsidR="00310743">
          <w:rPr>
            <w:rFonts w:ascii="Arial" w:hAnsi="Arial" w:cs="Arial"/>
            <w:sz w:val="20"/>
          </w:rPr>
          <w:t>o</w:t>
        </w:r>
      </w:ins>
      <w:del w:id="34" w:author="Nicholas Croucher" w:date="2018-05-11T08:54:00Z">
        <w:r w:rsidR="00153539" w:rsidRPr="00451F90" w:rsidDel="00310743">
          <w:rPr>
            <w:rFonts w:ascii="Arial" w:hAnsi="Arial" w:cs="Arial"/>
            <w:sz w:val="20"/>
          </w:rPr>
          <w:delText>’</w:delText>
        </w:r>
      </w:del>
      <w:r w:rsidR="00153539" w:rsidRPr="00451F90">
        <w:rPr>
          <w:rFonts w:ascii="Arial" w:hAnsi="Arial" w:cs="Arial"/>
          <w:sz w:val="20"/>
        </w:rPr>
        <w:t xml:space="preserve">t allow you to infer the nature of the relationship between consumption and </w:t>
      </w:r>
      <w:r w:rsidR="00F56483" w:rsidRPr="00451F90">
        <w:rPr>
          <w:rFonts w:ascii="Arial" w:hAnsi="Arial" w:cs="Arial"/>
          <w:sz w:val="20"/>
        </w:rPr>
        <w:t xml:space="preserve">the development of resistance over time. </w:t>
      </w:r>
      <w:r w:rsidR="001277E2" w:rsidRPr="00451F90">
        <w:rPr>
          <w:rFonts w:ascii="Arial" w:hAnsi="Arial" w:cs="Arial"/>
          <w:sz w:val="20"/>
        </w:rPr>
        <w:t>Recent</w:t>
      </w:r>
      <w:r w:rsidR="00EE3B0A" w:rsidRPr="00451F90">
        <w:rPr>
          <w:rFonts w:ascii="Arial" w:hAnsi="Arial" w:cs="Arial"/>
          <w:sz w:val="20"/>
        </w:rPr>
        <w:t xml:space="preserve"> studies</w:t>
      </w:r>
      <w:r w:rsidR="001277E2" w:rsidRPr="00451F90">
        <w:rPr>
          <w:rFonts w:ascii="Arial" w:hAnsi="Arial" w:cs="Arial"/>
          <w:sz w:val="20"/>
        </w:rPr>
        <w:t xml:space="preserve"> have addressed this via </w:t>
      </w:r>
      <w:r w:rsidR="00C33F49" w:rsidRPr="00451F90">
        <w:rPr>
          <w:rFonts w:ascii="Arial" w:hAnsi="Arial" w:cs="Arial"/>
          <w:sz w:val="20"/>
        </w:rPr>
        <w:t>using phylodynamic methods that incorporate genomic data from dated isolates, allowing for the reconstruction of the past population dynamics</w:t>
      </w:r>
      <w:r w:rsidR="00EE3B0A" w:rsidRPr="00451F90">
        <w:rPr>
          <w:rFonts w:ascii="Arial" w:hAnsi="Arial" w:cs="Arial"/>
          <w:sz w:val="20"/>
        </w:rPr>
        <w:t xml:space="preserve">. </w:t>
      </w:r>
    </w:p>
    <w:p w14:paraId="49A7418D" w14:textId="72D31259" w:rsidR="003B1866" w:rsidRPr="00451F90" w:rsidRDefault="00EE3B0A" w:rsidP="00244310">
      <w:pPr>
        <w:rPr>
          <w:rFonts w:ascii="Arial" w:hAnsi="Arial" w:cs="Arial"/>
          <w:sz w:val="20"/>
        </w:rPr>
      </w:pPr>
      <w:r w:rsidRPr="00451F90">
        <w:rPr>
          <w:rFonts w:ascii="Arial" w:hAnsi="Arial" w:cs="Arial"/>
          <w:sz w:val="20"/>
        </w:rPr>
        <w:t>Phylodynamic methods are powerful tool</w:t>
      </w:r>
      <w:r w:rsidR="00681374" w:rsidRPr="00451F90">
        <w:rPr>
          <w:rFonts w:ascii="Arial" w:hAnsi="Arial" w:cs="Arial"/>
          <w:sz w:val="20"/>
        </w:rPr>
        <w:t>s</w:t>
      </w:r>
      <w:r w:rsidRPr="00451F90">
        <w:rPr>
          <w:rFonts w:ascii="Arial" w:hAnsi="Arial" w:cs="Arial"/>
          <w:sz w:val="20"/>
        </w:rPr>
        <w:t xml:space="preserve"> in epidemiology, allowing for </w:t>
      </w:r>
      <w:r w:rsidR="00681374" w:rsidRPr="00451F90">
        <w:rPr>
          <w:rFonts w:ascii="Arial" w:hAnsi="Arial" w:cs="Arial"/>
          <w:sz w:val="20"/>
        </w:rPr>
        <w:t>inference of the spatial spread of pathogens and estimation of the time of origin of pathogenic lineages from genetic data</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RW.CITE{{doc:5ae9cd30e4b09101ee413fb2 Grenfell,BryanT 2004}}</w:instrText>
      </w:r>
      <w:r w:rsidR="00825969" w:rsidRPr="00451F90">
        <w:rPr>
          <w:rFonts w:ascii="Arial" w:hAnsi="Arial" w:cs="Arial"/>
          <w:sz w:val="20"/>
        </w:rPr>
        <w:fldChar w:fldCharType="separate"/>
      </w:r>
      <w:r w:rsidR="00196C86" w:rsidRPr="00196C86">
        <w:rPr>
          <w:rFonts w:ascii="Arial" w:hAnsi="Arial" w:cs="Arial"/>
          <w:sz w:val="20"/>
          <w:vertAlign w:val="superscript"/>
        </w:rPr>
        <w:t>7</w:t>
      </w:r>
      <w:r w:rsidR="00825969" w:rsidRPr="00451F90">
        <w:rPr>
          <w:rFonts w:ascii="Arial" w:hAnsi="Arial" w:cs="Arial"/>
          <w:sz w:val="20"/>
        </w:rPr>
        <w:fldChar w:fldCharType="end"/>
      </w:r>
      <w:r w:rsidR="00681374" w:rsidRPr="00451F90">
        <w:rPr>
          <w:rFonts w:ascii="Arial" w:hAnsi="Arial" w:cs="Arial"/>
          <w:sz w:val="20"/>
        </w:rPr>
        <w:t xml:space="preserve">. Volz and Didelot 2018, used these tools to depict </w:t>
      </w:r>
      <w:r w:rsidR="001255D0" w:rsidRPr="00451F90">
        <w:rPr>
          <w:rFonts w:ascii="Arial" w:hAnsi="Arial" w:cs="Arial"/>
          <w:sz w:val="20"/>
        </w:rPr>
        <w:t xml:space="preserve">that the growth of a beta lactam resistant clade of </w:t>
      </w:r>
      <w:r w:rsidR="001255D0" w:rsidRPr="00451F90">
        <w:rPr>
          <w:rFonts w:ascii="Arial" w:hAnsi="Arial" w:cs="Arial"/>
          <w:i/>
          <w:sz w:val="20"/>
        </w:rPr>
        <w:t>Staphylococcus aureus</w:t>
      </w:r>
      <w:r w:rsidR="001255D0" w:rsidRPr="00451F90">
        <w:rPr>
          <w:rFonts w:ascii="Arial" w:hAnsi="Arial" w:cs="Arial"/>
          <w:sz w:val="20"/>
        </w:rPr>
        <w:t xml:space="preserve"> in the US in the late 1990s and early 2000s was significantly correlated with increased beta lactam consumption, and the subsequent decline in growth rate of the clade was</w:t>
      </w:r>
      <w:r w:rsidR="003B1866" w:rsidRPr="00451F90">
        <w:rPr>
          <w:rFonts w:ascii="Arial" w:hAnsi="Arial" w:cs="Arial"/>
          <w:sz w:val="20"/>
        </w:rPr>
        <w:t xml:space="preserve"> also</w:t>
      </w:r>
      <w:r w:rsidR="001255D0" w:rsidRPr="00451F90">
        <w:rPr>
          <w:rFonts w:ascii="Arial" w:hAnsi="Arial" w:cs="Arial"/>
          <w:sz w:val="20"/>
        </w:rPr>
        <w:t xml:space="preserve"> associated with a decline in beta lactam </w:t>
      </w:r>
      <w:r w:rsidR="003B1866" w:rsidRPr="00451F90">
        <w:rPr>
          <w:rFonts w:ascii="Arial" w:hAnsi="Arial" w:cs="Arial"/>
          <w:sz w:val="20"/>
        </w:rPr>
        <w:t>consumption</w:t>
      </w:r>
      <w:r w:rsidR="001255D0" w:rsidRPr="00451F90">
        <w:rPr>
          <w:rFonts w:ascii="Arial" w:hAnsi="Arial" w:cs="Arial"/>
          <w:sz w:val="20"/>
        </w:rPr>
        <w:t>.</w:t>
      </w:r>
      <w:r w:rsidR="003B1866" w:rsidRPr="00451F90">
        <w:rPr>
          <w:rFonts w:ascii="Arial" w:hAnsi="Arial" w:cs="Arial"/>
          <w:sz w:val="20"/>
        </w:rPr>
        <w:t xml:space="preserve"> </w:t>
      </w:r>
    </w:p>
    <w:p w14:paraId="2BE123A1" w14:textId="7DF5034E" w:rsidR="00BF1040" w:rsidRPr="00451F90" w:rsidRDefault="003B1866" w:rsidP="00244310">
      <w:pPr>
        <w:rPr>
          <w:rFonts w:ascii="Arial" w:hAnsi="Arial" w:cs="Arial"/>
          <w:sz w:val="20"/>
        </w:rPr>
      </w:pPr>
      <w:r w:rsidRPr="00451F90">
        <w:rPr>
          <w:rFonts w:ascii="Arial" w:hAnsi="Arial" w:cs="Arial"/>
          <w:sz w:val="20"/>
        </w:rPr>
        <w:lastRenderedPageBreak/>
        <w:t>The phylodynamic technique of estimating past effective population size (N</w:t>
      </w:r>
      <w:r w:rsidRPr="00451F90">
        <w:rPr>
          <w:rFonts w:ascii="Arial" w:hAnsi="Arial" w:cs="Arial"/>
          <w:sz w:val="20"/>
          <w:vertAlign w:val="subscript"/>
        </w:rPr>
        <w:t>e</w:t>
      </w:r>
      <w:r w:rsidRPr="00451F90">
        <w:rPr>
          <w:rFonts w:ascii="Arial" w:hAnsi="Arial" w:cs="Arial"/>
          <w:sz w:val="20"/>
        </w:rPr>
        <w:t xml:space="preserve">) through time using dated genetic data is currently only feasible in species which recombine very infrequently, such as </w:t>
      </w:r>
      <w:proofErr w:type="spellStart"/>
      <w:r w:rsidRPr="00451F90">
        <w:rPr>
          <w:rFonts w:ascii="Arial" w:hAnsi="Arial" w:cs="Arial"/>
          <w:i/>
          <w:sz w:val="20"/>
        </w:rPr>
        <w:t>S.aur</w:t>
      </w:r>
      <w:del w:id="35" w:author="Nicholas Croucher" w:date="2018-05-11T08:55:00Z">
        <w:r w:rsidRPr="00451F90" w:rsidDel="00427B9C">
          <w:rPr>
            <w:rFonts w:ascii="Arial" w:hAnsi="Arial" w:cs="Arial"/>
            <w:i/>
            <w:sz w:val="20"/>
          </w:rPr>
          <w:delText>u</w:delText>
        </w:r>
      </w:del>
      <w:r w:rsidRPr="00451F90">
        <w:rPr>
          <w:rFonts w:ascii="Arial" w:hAnsi="Arial" w:cs="Arial"/>
          <w:i/>
          <w:sz w:val="20"/>
        </w:rPr>
        <w:t>e</w:t>
      </w:r>
      <w:ins w:id="36" w:author="Nicholas Croucher" w:date="2018-05-11T08:55:00Z">
        <w:r w:rsidR="00427B9C">
          <w:rPr>
            <w:rFonts w:ascii="Arial" w:hAnsi="Arial" w:cs="Arial"/>
            <w:i/>
            <w:sz w:val="20"/>
          </w:rPr>
          <w:t>u</w:t>
        </w:r>
      </w:ins>
      <w:r w:rsidRPr="00451F90">
        <w:rPr>
          <w:rFonts w:ascii="Arial" w:hAnsi="Arial" w:cs="Arial"/>
          <w:i/>
          <w:sz w:val="20"/>
        </w:rPr>
        <w:t>s</w:t>
      </w:r>
      <w:proofErr w:type="spellEnd"/>
      <w:r w:rsidR="00825969" w:rsidRPr="00451F90">
        <w:rPr>
          <w:rFonts w:ascii="Arial" w:hAnsi="Arial" w:cs="Arial"/>
          <w:i/>
          <w:sz w:val="20"/>
        </w:rPr>
        <w:t xml:space="preserve"> </w:t>
      </w:r>
      <w:r w:rsidR="00825969" w:rsidRPr="00451F90">
        <w:rPr>
          <w:rFonts w:ascii="Arial" w:hAnsi="Arial" w:cs="Arial"/>
          <w:i/>
          <w:sz w:val="20"/>
        </w:rPr>
        <w:fldChar w:fldCharType="begin"/>
      </w:r>
      <w:r w:rsidR="00196C86">
        <w:rPr>
          <w:rFonts w:ascii="Arial" w:hAnsi="Arial" w:cs="Arial"/>
          <w:i/>
          <w:sz w:val="20"/>
        </w:rPr>
        <w:instrText>ADDIN RW.CITE{{doc:5ae5a29fe4b07da0d12427cb EdwardJ.Feil 2003}}</w:instrText>
      </w:r>
      <w:r w:rsidR="00825969" w:rsidRPr="00451F90">
        <w:rPr>
          <w:rFonts w:ascii="Arial" w:hAnsi="Arial" w:cs="Arial"/>
          <w:i/>
          <w:sz w:val="20"/>
        </w:rPr>
        <w:fldChar w:fldCharType="separate"/>
      </w:r>
      <w:r w:rsidR="00196C86" w:rsidRPr="00196C86">
        <w:rPr>
          <w:rFonts w:ascii="Arial" w:hAnsi="Arial" w:cs="Arial"/>
          <w:sz w:val="20"/>
          <w:vertAlign w:val="superscript"/>
        </w:rPr>
        <w:t>8</w:t>
      </w:r>
      <w:r w:rsidR="00825969" w:rsidRPr="00451F90">
        <w:rPr>
          <w:rFonts w:ascii="Arial" w:hAnsi="Arial" w:cs="Arial"/>
          <w:i/>
          <w:sz w:val="20"/>
        </w:rPr>
        <w:fldChar w:fldCharType="end"/>
      </w:r>
      <w:r w:rsidRPr="00451F90">
        <w:rPr>
          <w:rFonts w:ascii="Arial" w:hAnsi="Arial" w:cs="Arial"/>
          <w:sz w:val="20"/>
        </w:rPr>
        <w:t>. This is as recombination can confound phylogenetic reconstructions, upon which estimates of N</w:t>
      </w:r>
      <w:r w:rsidRPr="00451F90">
        <w:rPr>
          <w:rFonts w:ascii="Arial" w:hAnsi="Arial" w:cs="Arial"/>
          <w:sz w:val="20"/>
          <w:vertAlign w:val="subscript"/>
        </w:rPr>
        <w:t>e</w:t>
      </w:r>
      <w:r w:rsidRPr="00451F90">
        <w:rPr>
          <w:rFonts w:ascii="Arial" w:hAnsi="Arial" w:cs="Arial"/>
          <w:sz w:val="20"/>
        </w:rPr>
        <w:t xml:space="preserve"> are based</w:t>
      </w:r>
      <w:r w:rsidR="00825969" w:rsidRPr="00451F90">
        <w:rPr>
          <w:rFonts w:ascii="Arial" w:hAnsi="Arial" w:cs="Arial"/>
          <w:sz w:val="20"/>
        </w:rPr>
        <w:t xml:space="preserve"> </w:t>
      </w:r>
      <w:r w:rsidR="00825969" w:rsidRPr="00451F90">
        <w:rPr>
          <w:rFonts w:ascii="Arial" w:hAnsi="Arial" w:cs="Arial"/>
          <w:sz w:val="20"/>
        </w:rPr>
        <w:fldChar w:fldCharType="begin"/>
      </w:r>
      <w:r w:rsidR="00196C86">
        <w:rPr>
          <w:rFonts w:ascii="Arial" w:hAnsi="Arial" w:cs="Arial"/>
          <w:sz w:val="20"/>
        </w:rPr>
        <w:instrText>ADDIN RW.CITE{{doc:5ae9cd00e4b06391e94bbfd1 Faria,NunoR 2014}}</w:instrText>
      </w:r>
      <w:r w:rsidR="00825969" w:rsidRPr="00451F90">
        <w:rPr>
          <w:rFonts w:ascii="Arial" w:hAnsi="Arial" w:cs="Arial"/>
          <w:sz w:val="20"/>
        </w:rPr>
        <w:fldChar w:fldCharType="separate"/>
      </w:r>
      <w:r w:rsidR="00196C86" w:rsidRPr="00196C86">
        <w:rPr>
          <w:rFonts w:ascii="Arial" w:hAnsi="Arial" w:cs="Arial"/>
          <w:sz w:val="20"/>
          <w:vertAlign w:val="superscript"/>
        </w:rPr>
        <w:t>9</w:t>
      </w:r>
      <w:r w:rsidR="00825969" w:rsidRPr="00451F90">
        <w:rPr>
          <w:rFonts w:ascii="Arial" w:hAnsi="Arial" w:cs="Arial"/>
          <w:sz w:val="20"/>
        </w:rPr>
        <w:fldChar w:fldCharType="end"/>
      </w:r>
      <w:r w:rsidRPr="00451F90">
        <w:rPr>
          <w:rFonts w:ascii="Arial" w:hAnsi="Arial" w:cs="Arial"/>
          <w:sz w:val="20"/>
        </w:rPr>
        <w:t xml:space="preserve">. In previous work we have been able to test the </w:t>
      </w:r>
      <w:r w:rsidR="008B75E5" w:rsidRPr="00451F90">
        <w:rPr>
          <w:rFonts w:ascii="Arial" w:hAnsi="Arial" w:cs="Arial"/>
          <w:sz w:val="20"/>
        </w:rPr>
        <w:t xml:space="preserve">association of macrolide consumption and the growth of a macrolide resistant clade of pneumococcus in Germany. This was only possible due to </w:t>
      </w:r>
      <w:r w:rsidR="006006BF" w:rsidRPr="00451F90">
        <w:rPr>
          <w:rFonts w:ascii="Arial" w:hAnsi="Arial" w:cs="Arial"/>
          <w:sz w:val="20"/>
        </w:rPr>
        <w:t>the</w:t>
      </w:r>
      <w:r w:rsidR="008B75E5" w:rsidRPr="00451F90">
        <w:rPr>
          <w:rFonts w:ascii="Arial" w:hAnsi="Arial" w:cs="Arial"/>
          <w:sz w:val="20"/>
        </w:rPr>
        <w:t xml:space="preserve"> insertion of a mobile genetic element (MGE) within the competence machinery of these isolates, which prevented further HGT among these isolates, allowing for phylogenetic reconstruction and inference of the N</w:t>
      </w:r>
      <w:r w:rsidR="008B75E5" w:rsidRPr="00451F90">
        <w:rPr>
          <w:rFonts w:ascii="Arial" w:hAnsi="Arial" w:cs="Arial"/>
          <w:sz w:val="20"/>
          <w:vertAlign w:val="subscript"/>
        </w:rPr>
        <w:t xml:space="preserve">e </w:t>
      </w:r>
      <w:r w:rsidR="008B75E5" w:rsidRPr="00451F90">
        <w:rPr>
          <w:rFonts w:ascii="Arial" w:hAnsi="Arial" w:cs="Arial"/>
          <w:sz w:val="20"/>
        </w:rPr>
        <w:t>of this clade through time.</w:t>
      </w:r>
      <w:r w:rsidR="006006BF" w:rsidRPr="00451F90">
        <w:rPr>
          <w:rFonts w:ascii="Arial" w:hAnsi="Arial" w:cs="Arial"/>
          <w:sz w:val="20"/>
        </w:rPr>
        <w:t xml:space="preserve"> From this data we saw no significant association between macrolide consumption and </w:t>
      </w:r>
      <w:r w:rsidR="00266D2C" w:rsidRPr="00451F90">
        <w:rPr>
          <w:rFonts w:ascii="Arial" w:hAnsi="Arial" w:cs="Arial"/>
          <w:sz w:val="20"/>
        </w:rPr>
        <w:t>the growth of this resistan</w:t>
      </w:r>
      <w:r w:rsidR="00BB389E" w:rsidRPr="00451F90">
        <w:rPr>
          <w:rFonts w:ascii="Arial" w:hAnsi="Arial" w:cs="Arial"/>
          <w:sz w:val="20"/>
        </w:rPr>
        <w:t>t</w:t>
      </w:r>
      <w:r w:rsidR="00266D2C" w:rsidRPr="00451F90">
        <w:rPr>
          <w:rFonts w:ascii="Arial" w:hAnsi="Arial" w:cs="Arial"/>
          <w:sz w:val="20"/>
        </w:rPr>
        <w:t xml:space="preserve"> lineage</w:t>
      </w:r>
      <w:r w:rsidR="005655BC" w:rsidRPr="00451F90">
        <w:rPr>
          <w:rFonts w:ascii="Arial" w:hAnsi="Arial" w:cs="Arial"/>
          <w:sz w:val="20"/>
        </w:rPr>
        <w:t>.</w:t>
      </w:r>
      <w:r w:rsidR="00266D2C" w:rsidRPr="00451F90">
        <w:rPr>
          <w:rFonts w:ascii="Arial" w:hAnsi="Arial" w:cs="Arial"/>
          <w:sz w:val="20"/>
        </w:rPr>
        <w:t xml:space="preserve"> </w:t>
      </w:r>
      <w:r w:rsidR="007E69BF" w:rsidRPr="00451F90">
        <w:rPr>
          <w:rFonts w:ascii="Arial" w:hAnsi="Arial" w:cs="Arial"/>
          <w:sz w:val="20"/>
        </w:rPr>
        <w:t>However,</w:t>
      </w:r>
      <w:r w:rsidR="00266D2C" w:rsidRPr="00451F90">
        <w:rPr>
          <w:rFonts w:ascii="Arial" w:hAnsi="Arial" w:cs="Arial"/>
          <w:sz w:val="20"/>
        </w:rPr>
        <w:t xml:space="preserve"> the data we used were only for macrolide consumption</w:t>
      </w:r>
      <w:r w:rsidR="00BB389E" w:rsidRPr="00451F90">
        <w:rPr>
          <w:rFonts w:ascii="Arial" w:hAnsi="Arial" w:cs="Arial"/>
          <w:sz w:val="20"/>
        </w:rPr>
        <w:t xml:space="preserve">, </w:t>
      </w:r>
      <w:del w:id="37" w:author="Nicholas Croucher" w:date="2018-05-11T08:55:00Z">
        <w:r w:rsidR="00BB389E" w:rsidRPr="00451F90" w:rsidDel="00427B9C">
          <w:rPr>
            <w:rFonts w:ascii="Arial" w:hAnsi="Arial" w:cs="Arial"/>
            <w:sz w:val="20"/>
          </w:rPr>
          <w:delText>we looked at no other</w:delText>
        </w:r>
      </w:del>
      <w:ins w:id="38" w:author="Nicholas Croucher" w:date="2018-05-11T08:55:00Z">
        <w:r w:rsidR="00427B9C">
          <w:rPr>
            <w:rFonts w:ascii="Arial" w:hAnsi="Arial" w:cs="Arial"/>
            <w:sz w:val="20"/>
          </w:rPr>
          <w:t>not the many other</w:t>
        </w:r>
      </w:ins>
      <w:r w:rsidR="00BB389E" w:rsidRPr="00451F90">
        <w:rPr>
          <w:rFonts w:ascii="Arial" w:hAnsi="Arial" w:cs="Arial"/>
          <w:sz w:val="20"/>
        </w:rPr>
        <w:t xml:space="preserve"> class</w:t>
      </w:r>
      <w:ins w:id="39" w:author="Nicholas Croucher" w:date="2018-05-11T08:55:00Z">
        <w:r w:rsidR="00427B9C">
          <w:rPr>
            <w:rFonts w:ascii="Arial" w:hAnsi="Arial" w:cs="Arial"/>
            <w:sz w:val="20"/>
          </w:rPr>
          <w:t>es</w:t>
        </w:r>
      </w:ins>
      <w:r w:rsidR="00BB389E" w:rsidRPr="00451F90">
        <w:rPr>
          <w:rFonts w:ascii="Arial" w:hAnsi="Arial" w:cs="Arial"/>
          <w:sz w:val="20"/>
        </w:rPr>
        <w:t xml:space="preserve"> of antibiotics,</w:t>
      </w:r>
      <w:r w:rsidR="00266D2C" w:rsidRPr="00451F90">
        <w:rPr>
          <w:rFonts w:ascii="Arial" w:hAnsi="Arial" w:cs="Arial"/>
          <w:sz w:val="20"/>
        </w:rPr>
        <w:t xml:space="preserve"> and were only broad population wide averages of consumption from 1992 to 2010. The further work proposed here would look to acquire greater resolution data for antibiotic consumption, with a breakdown by age class, </w:t>
      </w:r>
      <w:r w:rsidR="00C50990" w:rsidRPr="00451F90">
        <w:rPr>
          <w:rFonts w:ascii="Arial" w:hAnsi="Arial" w:cs="Arial"/>
          <w:sz w:val="20"/>
        </w:rPr>
        <w:t>to</w:t>
      </w:r>
      <w:r w:rsidR="00266D2C" w:rsidRPr="00451F90">
        <w:rPr>
          <w:rFonts w:ascii="Arial" w:hAnsi="Arial" w:cs="Arial"/>
          <w:sz w:val="20"/>
        </w:rPr>
        <w:t xml:space="preserve"> assess the nature of the relationship between</w:t>
      </w:r>
      <w:r w:rsidR="00C50990" w:rsidRPr="00451F90">
        <w:rPr>
          <w:rFonts w:ascii="Arial" w:hAnsi="Arial" w:cs="Arial"/>
          <w:sz w:val="20"/>
        </w:rPr>
        <w:t xml:space="preserve"> the</w:t>
      </w:r>
      <w:r w:rsidR="00266D2C" w:rsidRPr="00451F90">
        <w:rPr>
          <w:rFonts w:ascii="Arial" w:hAnsi="Arial" w:cs="Arial"/>
          <w:sz w:val="20"/>
        </w:rPr>
        <w:t xml:space="preserve"> consumption of antibiotics and </w:t>
      </w:r>
      <w:r w:rsidR="00BB389E" w:rsidRPr="00451F90">
        <w:rPr>
          <w:rFonts w:ascii="Arial" w:hAnsi="Arial" w:cs="Arial"/>
          <w:sz w:val="20"/>
        </w:rPr>
        <w:t>the development of resistance among bacteria</w:t>
      </w:r>
      <w:r w:rsidR="00266D2C" w:rsidRPr="00451F90">
        <w:rPr>
          <w:rFonts w:ascii="Arial" w:hAnsi="Arial" w:cs="Arial"/>
          <w:sz w:val="20"/>
        </w:rPr>
        <w:t xml:space="preserve">. </w:t>
      </w:r>
    </w:p>
    <w:p w14:paraId="48C6B115" w14:textId="0F7AE263" w:rsidR="00B52E1C" w:rsidRPr="00451F90" w:rsidRDefault="007E69BF" w:rsidP="00244310">
      <w:pPr>
        <w:rPr>
          <w:rFonts w:ascii="Arial" w:hAnsi="Arial" w:cs="Arial"/>
          <w:sz w:val="20"/>
        </w:rPr>
      </w:pPr>
      <w:commentRangeStart w:id="40"/>
      <w:r w:rsidRPr="00451F90">
        <w:rPr>
          <w:rFonts w:ascii="Arial" w:hAnsi="Arial" w:cs="Arial"/>
          <w:sz w:val="20"/>
        </w:rPr>
        <w:t xml:space="preserve">As well as gathering more detailed consumption data to elucidate the link between consumption and resistance, we will also develop a new methodology allowing us to estimate the </w:t>
      </w:r>
      <w:r w:rsidR="00342C7E" w:rsidRPr="00451F90">
        <w:rPr>
          <w:rFonts w:ascii="Arial" w:hAnsi="Arial" w:cs="Arial"/>
          <w:sz w:val="20"/>
        </w:rPr>
        <w:t>past population dynamics of recombinogenic isolates</w:t>
      </w:r>
      <w:ins w:id="41" w:author="Josh D'Aeth" w:date="2018-05-11T15:48:00Z">
        <w:r w:rsidR="00E74B54">
          <w:rPr>
            <w:rFonts w:ascii="Arial" w:hAnsi="Arial" w:cs="Arial"/>
            <w:sz w:val="20"/>
          </w:rPr>
          <w:t>, as well as their spatial spread</w:t>
        </w:r>
      </w:ins>
      <w:ins w:id="42" w:author="Josh D'Aeth" w:date="2018-05-11T15:53:00Z">
        <w:r w:rsidR="00D10BC1">
          <w:rPr>
            <w:rFonts w:ascii="Arial" w:hAnsi="Arial" w:cs="Arial"/>
            <w:sz w:val="20"/>
          </w:rPr>
          <w:t xml:space="preserve"> and gene content flux through time</w:t>
        </w:r>
      </w:ins>
      <w:r w:rsidR="00342C7E" w:rsidRPr="00451F90">
        <w:rPr>
          <w:rFonts w:ascii="Arial" w:hAnsi="Arial" w:cs="Arial"/>
          <w:sz w:val="20"/>
        </w:rPr>
        <w:t xml:space="preserve">. </w:t>
      </w:r>
      <w:commentRangeEnd w:id="40"/>
      <w:r w:rsidR="00427B9C">
        <w:rPr>
          <w:rStyle w:val="CommentReference"/>
        </w:rPr>
        <w:commentReference w:id="40"/>
      </w:r>
      <w:r w:rsidR="00342C7E" w:rsidRPr="00451F90">
        <w:rPr>
          <w:rFonts w:ascii="Arial" w:hAnsi="Arial" w:cs="Arial"/>
          <w:sz w:val="20"/>
        </w:rPr>
        <w:t xml:space="preserve">This will build on previous work </w:t>
      </w:r>
      <w:r w:rsidR="0040238F" w:rsidRPr="00451F90">
        <w:rPr>
          <w:rFonts w:ascii="Arial" w:hAnsi="Arial" w:cs="Arial"/>
          <w:sz w:val="20"/>
        </w:rPr>
        <w:t>by Croucher et al 2015 and Didelot and Wilson 2015, that enables the clonal frame of a collection of whole genome sequence (WGS) data to be estimated using spatial scanning statistics, implemented within a maximum likelihood</w:t>
      </w:r>
      <w:r w:rsidR="005E4ADB" w:rsidRPr="00451F90">
        <w:rPr>
          <w:rFonts w:ascii="Arial" w:hAnsi="Arial" w:cs="Arial"/>
          <w:sz w:val="20"/>
        </w:rPr>
        <w:t xml:space="preserve"> (ML)</w:t>
      </w:r>
      <w:r w:rsidR="0040238F" w:rsidRPr="00451F90">
        <w:rPr>
          <w:rFonts w:ascii="Arial" w:hAnsi="Arial" w:cs="Arial"/>
          <w:sz w:val="20"/>
        </w:rPr>
        <w:t xml:space="preserve"> framework for computational efficiency. This will then be combined with techniques allowing us to </w:t>
      </w:r>
      <w:r w:rsidR="00B52E1C" w:rsidRPr="00451F90">
        <w:rPr>
          <w:rFonts w:ascii="Arial" w:hAnsi="Arial" w:cs="Arial"/>
          <w:sz w:val="20"/>
        </w:rPr>
        <w:t>formally test the association between antibiotic consumption and the growth rate of these resistant clades, this building on the work of Volz and Didelot 2018</w:t>
      </w:r>
      <w:ins w:id="43" w:author="Josh D'Aeth" w:date="2018-05-11T15:54:00Z">
        <w:r w:rsidR="00D10BC1">
          <w:rPr>
            <w:rFonts w:ascii="Arial" w:hAnsi="Arial" w:cs="Arial"/>
            <w:sz w:val="20"/>
          </w:rPr>
          <w:t>, as well as work allowing for spatial spread</w:t>
        </w:r>
      </w:ins>
      <w:ins w:id="44" w:author="Josh D'Aeth" w:date="2018-05-11T15:56:00Z">
        <w:r w:rsidR="00D10BC1">
          <w:rPr>
            <w:rFonts w:ascii="Arial" w:hAnsi="Arial" w:cs="Arial"/>
            <w:sz w:val="20"/>
          </w:rPr>
          <w:t xml:space="preserve"> of pathogens </w:t>
        </w:r>
      </w:ins>
      <w:ins w:id="45" w:author="Josh D'Aeth" w:date="2018-05-11T15:54:00Z">
        <w:r w:rsidR="00D10BC1">
          <w:rPr>
            <w:rFonts w:ascii="Arial" w:hAnsi="Arial" w:cs="Arial"/>
            <w:sz w:val="20"/>
          </w:rPr>
          <w:t>to be inferred from phylogenies</w:t>
        </w:r>
      </w:ins>
      <w:ins w:id="46" w:author="Josh D'Aeth" w:date="2018-05-11T15:57:00Z">
        <w:r w:rsidR="00D10BC1">
          <w:rPr>
            <w:rFonts w:ascii="Arial" w:hAnsi="Arial" w:cs="Arial"/>
            <w:sz w:val="20"/>
          </w:rPr>
          <w:t xml:space="preserve"> such as </w:t>
        </w:r>
        <w:proofErr w:type="spellStart"/>
        <w:r w:rsidR="00D10BC1">
          <w:rPr>
            <w:rFonts w:ascii="Arial" w:hAnsi="Arial" w:cs="Arial"/>
            <w:sz w:val="20"/>
          </w:rPr>
          <w:t>Lemey</w:t>
        </w:r>
        <w:proofErr w:type="spellEnd"/>
        <w:r w:rsidR="00D10BC1">
          <w:rPr>
            <w:rFonts w:ascii="Arial" w:hAnsi="Arial" w:cs="Arial"/>
            <w:sz w:val="20"/>
          </w:rPr>
          <w:t xml:space="preserve"> </w:t>
        </w:r>
        <w:r w:rsidR="00D10BC1">
          <w:rPr>
            <w:rFonts w:ascii="Arial" w:hAnsi="Arial" w:cs="Arial"/>
            <w:i/>
            <w:sz w:val="20"/>
          </w:rPr>
          <w:t>et al</w:t>
        </w:r>
        <w:r w:rsidR="00D10BC1">
          <w:rPr>
            <w:rFonts w:ascii="Arial" w:hAnsi="Arial" w:cs="Arial"/>
            <w:sz w:val="20"/>
          </w:rPr>
          <w:t xml:space="preserve"> 2009.</w:t>
        </w:r>
      </w:ins>
      <w:del w:id="47" w:author="Josh D'Aeth" w:date="2018-05-11T15:57:00Z">
        <w:r w:rsidR="00B52E1C" w:rsidRPr="00451F90" w:rsidDel="00D10BC1">
          <w:rPr>
            <w:rFonts w:ascii="Arial" w:hAnsi="Arial" w:cs="Arial"/>
            <w:sz w:val="20"/>
          </w:rPr>
          <w:delText>.</w:delText>
        </w:r>
      </w:del>
      <w:ins w:id="48" w:author="Josh D'Aeth" w:date="2018-05-11T15:57:00Z">
        <w:r w:rsidR="00BE5795">
          <w:rPr>
            <w:rFonts w:ascii="Arial" w:hAnsi="Arial" w:cs="Arial"/>
            <w:sz w:val="20"/>
          </w:rPr>
          <w:t xml:space="preserve"> </w:t>
        </w:r>
      </w:ins>
      <w:ins w:id="49" w:author="Josh D'Aeth" w:date="2018-05-11T16:01:00Z">
        <w:r w:rsidR="00BE5795">
          <w:rPr>
            <w:rFonts w:ascii="Arial" w:hAnsi="Arial" w:cs="Arial"/>
            <w:sz w:val="20"/>
          </w:rPr>
          <w:t>Finally we will also incorporate techniques allowing for the detection of how these resistance genes move through bacterial populations,</w:t>
        </w:r>
      </w:ins>
      <w:ins w:id="50" w:author="Josh D'Aeth" w:date="2018-05-11T16:02:00Z">
        <w:r w:rsidR="00BE5795">
          <w:rPr>
            <w:rFonts w:ascii="Arial" w:hAnsi="Arial" w:cs="Arial"/>
            <w:sz w:val="20"/>
          </w:rPr>
          <w:t xml:space="preserve"> building on work done by Didelot </w:t>
        </w:r>
        <w:r w:rsidR="00BE5795" w:rsidRPr="00BE5795">
          <w:rPr>
            <w:rFonts w:ascii="Arial" w:hAnsi="Arial" w:cs="Arial"/>
            <w:i/>
            <w:sz w:val="20"/>
            <w:rPrChange w:id="51" w:author="Josh D'Aeth" w:date="2018-05-11T16:02:00Z">
              <w:rPr>
                <w:rFonts w:ascii="Arial" w:hAnsi="Arial" w:cs="Arial"/>
                <w:sz w:val="20"/>
              </w:rPr>
            </w:rPrChange>
          </w:rPr>
          <w:t>et al</w:t>
        </w:r>
        <w:r w:rsidR="00BE5795">
          <w:rPr>
            <w:rFonts w:ascii="Arial" w:hAnsi="Arial" w:cs="Arial"/>
            <w:sz w:val="20"/>
          </w:rPr>
          <w:t xml:space="preserve"> 2009.</w:t>
        </w:r>
      </w:ins>
    </w:p>
    <w:p w14:paraId="463FC6D7" w14:textId="242E0720" w:rsidR="00480B97" w:rsidRPr="00451F90" w:rsidRDefault="00B52E1C" w:rsidP="00244310">
      <w:pPr>
        <w:rPr>
          <w:rFonts w:ascii="Arial" w:hAnsi="Arial" w:cs="Arial"/>
          <w:sz w:val="20"/>
        </w:rPr>
      </w:pPr>
      <w:r w:rsidRPr="00451F90">
        <w:rPr>
          <w:rFonts w:ascii="Arial" w:hAnsi="Arial" w:cs="Arial"/>
          <w:sz w:val="20"/>
        </w:rPr>
        <w:t>The aim of this work is to understand the link between antibiotic consumption and resistance developing among recombinogenic pathogens such as the pneumococcus</w:t>
      </w:r>
      <w:ins w:id="52" w:author="Josh D'Aeth" w:date="2018-05-12T14:05:00Z">
        <w:r w:rsidR="009A3A96">
          <w:rPr>
            <w:rFonts w:ascii="Arial" w:hAnsi="Arial" w:cs="Arial"/>
            <w:sz w:val="20"/>
          </w:rPr>
          <w:t xml:space="preserve"> and meningococcus</w:t>
        </w:r>
      </w:ins>
      <w:r w:rsidRPr="00451F90">
        <w:rPr>
          <w:rFonts w:ascii="Arial" w:hAnsi="Arial" w:cs="Arial"/>
          <w:sz w:val="20"/>
        </w:rPr>
        <w:t>. In the process we will develop a tool allowing for the evaluation of the past population dynamics</w:t>
      </w:r>
      <w:ins w:id="53" w:author="Josh D'Aeth" w:date="2018-05-11T15:58:00Z">
        <w:r w:rsidR="00D10BC1">
          <w:rPr>
            <w:rFonts w:ascii="Arial" w:hAnsi="Arial" w:cs="Arial"/>
            <w:sz w:val="20"/>
          </w:rPr>
          <w:t>, spatial spread and genomic flux</w:t>
        </w:r>
      </w:ins>
      <w:r w:rsidRPr="00451F90">
        <w:rPr>
          <w:rFonts w:ascii="Arial" w:hAnsi="Arial" w:cs="Arial"/>
          <w:sz w:val="20"/>
        </w:rPr>
        <w:t xml:space="preserve"> of recombinogenic bacteria that can be used by other research groups</w:t>
      </w:r>
      <w:ins w:id="54" w:author="Josh D'Aeth" w:date="2018-05-11T15:49:00Z">
        <w:r w:rsidR="00D10BC1">
          <w:rPr>
            <w:rFonts w:ascii="Arial" w:hAnsi="Arial" w:cs="Arial"/>
            <w:sz w:val="20"/>
          </w:rPr>
          <w:t>,</w:t>
        </w:r>
      </w:ins>
      <w:ins w:id="55" w:author="Josh D'Aeth" w:date="2018-05-11T15:48:00Z">
        <w:r w:rsidR="00D10BC1">
          <w:rPr>
            <w:rFonts w:ascii="Arial" w:hAnsi="Arial" w:cs="Arial"/>
            <w:sz w:val="20"/>
          </w:rPr>
          <w:t xml:space="preserve"> and public health </w:t>
        </w:r>
      </w:ins>
      <w:ins w:id="56" w:author="Josh D'Aeth" w:date="2018-05-11T15:49:00Z">
        <w:r w:rsidR="00D10BC1">
          <w:rPr>
            <w:rFonts w:ascii="Arial" w:hAnsi="Arial" w:cs="Arial"/>
            <w:sz w:val="20"/>
          </w:rPr>
          <w:t>officials</w:t>
        </w:r>
      </w:ins>
      <w:ins w:id="57" w:author="Josh D'Aeth" w:date="2018-05-11T15:48:00Z">
        <w:r w:rsidR="00D10BC1">
          <w:rPr>
            <w:rFonts w:ascii="Arial" w:hAnsi="Arial" w:cs="Arial"/>
            <w:sz w:val="20"/>
          </w:rPr>
          <w:t>,</w:t>
        </w:r>
      </w:ins>
      <w:r w:rsidRPr="00451F90">
        <w:rPr>
          <w:rFonts w:ascii="Arial" w:hAnsi="Arial" w:cs="Arial"/>
          <w:sz w:val="20"/>
        </w:rPr>
        <w:t xml:space="preserve"> to look at a range of other problems posed by recombinogenic bacteria.</w:t>
      </w:r>
    </w:p>
    <w:p w14:paraId="5DFAFAA1" w14:textId="77777777" w:rsidR="00480B97" w:rsidRPr="001C6182" w:rsidRDefault="00480B97" w:rsidP="00244310">
      <w:pPr>
        <w:rPr>
          <w:rFonts w:ascii="Arial" w:hAnsi="Arial" w:cs="Arial"/>
          <w:b/>
          <w:sz w:val="20"/>
          <w:u w:val="single"/>
          <w:rPrChange w:id="58" w:author="Josh D'Aeth" w:date="2018-05-12T13:50:00Z">
            <w:rPr>
              <w:rFonts w:ascii="Arial" w:hAnsi="Arial" w:cs="Arial"/>
              <w:sz w:val="20"/>
              <w:u w:val="single"/>
            </w:rPr>
          </w:rPrChange>
        </w:rPr>
      </w:pPr>
      <w:r w:rsidRPr="001C6182">
        <w:rPr>
          <w:rFonts w:ascii="Arial" w:hAnsi="Arial" w:cs="Arial"/>
          <w:b/>
          <w:sz w:val="20"/>
          <w:u w:val="single"/>
          <w:rPrChange w:id="59" w:author="Josh D'Aeth" w:date="2018-05-12T13:50:00Z">
            <w:rPr>
              <w:rFonts w:ascii="Arial" w:hAnsi="Arial" w:cs="Arial"/>
              <w:sz w:val="20"/>
              <w:u w:val="single"/>
            </w:rPr>
          </w:rPrChange>
        </w:rPr>
        <w:t>Scientific methodology:</w:t>
      </w:r>
    </w:p>
    <w:p w14:paraId="06524B6D" w14:textId="4FA6BE31" w:rsidR="00873EE6" w:rsidRPr="00451F90" w:rsidRDefault="00FA5145" w:rsidP="00244310">
      <w:pPr>
        <w:rPr>
          <w:rFonts w:ascii="Arial" w:hAnsi="Arial" w:cs="Arial"/>
          <w:sz w:val="20"/>
        </w:rPr>
      </w:pPr>
      <w:r w:rsidRPr="00451F90">
        <w:rPr>
          <w:rFonts w:ascii="Arial" w:hAnsi="Arial" w:cs="Arial"/>
          <w:sz w:val="20"/>
        </w:rPr>
        <w:t xml:space="preserve">To </w:t>
      </w:r>
      <w:r w:rsidR="00873EE6" w:rsidRPr="00451F90">
        <w:rPr>
          <w:rFonts w:ascii="Arial" w:hAnsi="Arial" w:cs="Arial"/>
          <w:sz w:val="20"/>
        </w:rPr>
        <w:t xml:space="preserve">meet our objectives with the proposal, a </w:t>
      </w:r>
      <w:del w:id="60" w:author="Josh D'Aeth" w:date="2018-05-11T14:58:00Z">
        <w:r w:rsidR="00873EE6" w:rsidRPr="00451F90" w:rsidDel="00FF3CA1">
          <w:rPr>
            <w:rFonts w:ascii="Arial" w:hAnsi="Arial" w:cs="Arial"/>
            <w:sz w:val="20"/>
          </w:rPr>
          <w:delText>three phase</w:delText>
        </w:r>
      </w:del>
      <w:ins w:id="61" w:author="Josh D'Aeth" w:date="2018-05-11T14:58:00Z">
        <w:r w:rsidR="00FF3CA1" w:rsidRPr="00451F90">
          <w:rPr>
            <w:rFonts w:ascii="Arial" w:hAnsi="Arial" w:cs="Arial"/>
            <w:sz w:val="20"/>
          </w:rPr>
          <w:t>three-phase</w:t>
        </w:r>
      </w:ins>
      <w:r w:rsidR="00873EE6" w:rsidRPr="00451F90">
        <w:rPr>
          <w:rFonts w:ascii="Arial" w:hAnsi="Arial" w:cs="Arial"/>
          <w:sz w:val="20"/>
        </w:rPr>
        <w:t xml:space="preserve"> work schedule will be adopted: (</w:t>
      </w:r>
      <w:proofErr w:type="spellStart"/>
      <w:r w:rsidR="00873EE6" w:rsidRPr="00451F90">
        <w:rPr>
          <w:rFonts w:ascii="Arial" w:hAnsi="Arial" w:cs="Arial"/>
          <w:sz w:val="20"/>
        </w:rPr>
        <w:t>i</w:t>
      </w:r>
      <w:proofErr w:type="spellEnd"/>
      <w:r w:rsidR="00873EE6" w:rsidRPr="00451F90">
        <w:rPr>
          <w:rFonts w:ascii="Arial" w:hAnsi="Arial" w:cs="Arial"/>
          <w:sz w:val="20"/>
        </w:rPr>
        <w:t>) Development of methodology and software for reconstructing the past population dy</w:t>
      </w:r>
      <w:del w:id="62" w:author="Nicholas Croucher" w:date="2018-05-11T09:01:00Z">
        <w:r w:rsidR="00873EE6" w:rsidRPr="00451F90" w:rsidDel="00427B9C">
          <w:rPr>
            <w:rFonts w:ascii="Arial" w:hAnsi="Arial" w:cs="Arial"/>
            <w:sz w:val="20"/>
          </w:rPr>
          <w:delText>a</w:delText>
        </w:r>
      </w:del>
      <w:r w:rsidR="00873EE6" w:rsidRPr="00451F90">
        <w:rPr>
          <w:rFonts w:ascii="Arial" w:hAnsi="Arial" w:cs="Arial"/>
          <w:sz w:val="20"/>
        </w:rPr>
        <w:t>n</w:t>
      </w:r>
      <w:ins w:id="63" w:author="Nicholas Croucher" w:date="2018-05-11T09:01:00Z">
        <w:r w:rsidR="00427B9C">
          <w:rPr>
            <w:rFonts w:ascii="Arial" w:hAnsi="Arial" w:cs="Arial"/>
            <w:sz w:val="20"/>
          </w:rPr>
          <w:t>a</w:t>
        </w:r>
      </w:ins>
      <w:r w:rsidR="00873EE6" w:rsidRPr="00451F90">
        <w:rPr>
          <w:rFonts w:ascii="Arial" w:hAnsi="Arial" w:cs="Arial"/>
          <w:sz w:val="20"/>
        </w:rPr>
        <w:t xml:space="preserve">mics of recombinogenic bacteria. (ii) Prepare and modify methodology for distribution via github. (iii) Application of methodology to pneumococcal WGS data and antibiotic consumption data collected from Germany. </w:t>
      </w:r>
    </w:p>
    <w:p w14:paraId="7F6D914D" w14:textId="53F7C28C" w:rsidR="00873EE6" w:rsidRPr="00451F90" w:rsidRDefault="00873EE6" w:rsidP="00244310">
      <w:pPr>
        <w:rPr>
          <w:rFonts w:ascii="Arial" w:hAnsi="Arial" w:cs="Arial"/>
          <w:b/>
          <w:sz w:val="20"/>
        </w:rPr>
      </w:pPr>
      <w:r w:rsidRPr="00451F90">
        <w:rPr>
          <w:rFonts w:ascii="Arial" w:hAnsi="Arial" w:cs="Arial"/>
          <w:b/>
          <w:sz w:val="20"/>
        </w:rPr>
        <w:t>Phase 1:</w:t>
      </w:r>
    </w:p>
    <w:p w14:paraId="62EF4435" w14:textId="7AB4C079" w:rsidR="00873EE6" w:rsidRPr="00451F90" w:rsidDel="00095E65" w:rsidRDefault="00377653" w:rsidP="00244310">
      <w:pPr>
        <w:rPr>
          <w:del w:id="64" w:author="Josh D'Aeth" w:date="2018-05-12T11:32:00Z"/>
          <w:rFonts w:ascii="Arial" w:hAnsi="Arial" w:cs="Arial"/>
          <w:sz w:val="20"/>
        </w:rPr>
      </w:pPr>
      <w:r w:rsidRPr="00451F90">
        <w:rPr>
          <w:rFonts w:ascii="Arial" w:hAnsi="Arial" w:cs="Arial"/>
          <w:sz w:val="20"/>
        </w:rPr>
        <w:t xml:space="preserve">The Post-doc student will set out to build upon the work of </w:t>
      </w:r>
      <w:r w:rsidR="00152FF8" w:rsidRPr="00451F90">
        <w:rPr>
          <w:rFonts w:ascii="Arial" w:hAnsi="Arial" w:cs="Arial"/>
          <w:sz w:val="20"/>
        </w:rPr>
        <w:t>Croucher et al 2015 and Didelot and Wilson 2015 for the estimation of recombination events</w:t>
      </w:r>
      <w:r w:rsidR="005E4ADB" w:rsidRPr="00451F90">
        <w:rPr>
          <w:rFonts w:ascii="Arial" w:hAnsi="Arial" w:cs="Arial"/>
          <w:sz w:val="20"/>
        </w:rPr>
        <w:t xml:space="preserve"> within collections of WGS data from closely related samples. </w:t>
      </w:r>
      <w:del w:id="65" w:author="Josh D'Aeth" w:date="2018-05-12T11:32:00Z">
        <w:r w:rsidR="005E4ADB" w:rsidRPr="00451F90" w:rsidDel="00095E65">
          <w:rPr>
            <w:rFonts w:ascii="Arial" w:hAnsi="Arial" w:cs="Arial"/>
            <w:sz w:val="20"/>
          </w:rPr>
          <w:delText>Then they will further the work of Sagulenko et al 201</w:delText>
        </w:r>
        <w:r w:rsidR="00D61E6B" w:rsidDel="00095E65">
          <w:rPr>
            <w:rFonts w:ascii="Arial" w:hAnsi="Arial" w:cs="Arial"/>
            <w:sz w:val="20"/>
          </w:rPr>
          <w:delText>8</w:delText>
        </w:r>
        <w:r w:rsidR="005E4ADB" w:rsidRPr="00451F90" w:rsidDel="00095E65">
          <w:rPr>
            <w:rFonts w:ascii="Arial" w:hAnsi="Arial" w:cs="Arial"/>
            <w:sz w:val="20"/>
          </w:rPr>
          <w:delText xml:space="preserve"> in forming an accurate ML estimate of a time calibrated phylogeny for the isolates. This will then feed into work by Volz and Didelot 2018, enabling for the estimation of the association between N</w:delText>
        </w:r>
        <w:r w:rsidR="005E4ADB" w:rsidRPr="00451F90" w:rsidDel="00095E65">
          <w:rPr>
            <w:rFonts w:ascii="Arial" w:hAnsi="Arial" w:cs="Arial"/>
            <w:sz w:val="20"/>
            <w:vertAlign w:val="subscript"/>
          </w:rPr>
          <w:delText>e</w:delText>
        </w:r>
        <w:r w:rsidR="005E4ADB" w:rsidRPr="00451F90" w:rsidDel="00095E65">
          <w:rPr>
            <w:rFonts w:ascii="Arial" w:hAnsi="Arial" w:cs="Arial"/>
            <w:sz w:val="20"/>
          </w:rPr>
          <w:delText xml:space="preserve"> of a clade of isolates and the consumption of antibiotics. </w:delText>
        </w:r>
      </w:del>
    </w:p>
    <w:p w14:paraId="794250A0" w14:textId="0E05DC2B" w:rsidR="000B3006" w:rsidRPr="00451F90" w:rsidRDefault="00CD13CF" w:rsidP="00244310">
      <w:pPr>
        <w:rPr>
          <w:rFonts w:ascii="Arial" w:hAnsi="Arial" w:cs="Arial"/>
          <w:sz w:val="20"/>
        </w:rPr>
      </w:pPr>
      <w:r w:rsidRPr="00451F90">
        <w:rPr>
          <w:rFonts w:ascii="Arial" w:hAnsi="Arial" w:cs="Arial"/>
          <w:sz w:val="20"/>
        </w:rPr>
        <w:t xml:space="preserve">The </w:t>
      </w:r>
      <w:r w:rsidR="002C0392" w:rsidRPr="00451F90">
        <w:rPr>
          <w:rFonts w:ascii="Arial" w:hAnsi="Arial" w:cs="Arial"/>
          <w:sz w:val="20"/>
        </w:rPr>
        <w:t>starting input for the analysis will be</w:t>
      </w:r>
      <w:r w:rsidR="00C87F63" w:rsidRPr="00451F90">
        <w:rPr>
          <w:rFonts w:ascii="Arial" w:hAnsi="Arial" w:cs="Arial"/>
          <w:sz w:val="20"/>
        </w:rPr>
        <w:t xml:space="preserve"> an alignment of the dated WGS samples of closely related recombinogenic bacteria. This could be produced via </w:t>
      </w:r>
      <w:ins w:id="66" w:author="Josh D'Aeth" w:date="2018-05-11T14:51:00Z">
        <w:r w:rsidR="00A77CC1">
          <w:rPr>
            <w:rFonts w:ascii="Arial" w:hAnsi="Arial" w:cs="Arial"/>
            <w:sz w:val="20"/>
          </w:rPr>
          <w:t>software such as BWA</w:t>
        </w:r>
      </w:ins>
      <w:commentRangeStart w:id="67"/>
      <w:del w:id="68" w:author="Josh D'Aeth" w:date="2018-05-11T14:51:00Z">
        <w:r w:rsidR="00C87F63" w:rsidRPr="00451F90" w:rsidDel="00A77CC1">
          <w:rPr>
            <w:rFonts w:ascii="Arial" w:hAnsi="Arial" w:cs="Arial"/>
            <w:sz w:val="20"/>
          </w:rPr>
          <w:delText>the mauve software</w:delText>
        </w:r>
        <w:r w:rsidR="00825969" w:rsidRPr="00451F90" w:rsidDel="00A77CC1">
          <w:rPr>
            <w:rFonts w:ascii="Arial" w:hAnsi="Arial" w:cs="Arial"/>
            <w:sz w:val="20"/>
          </w:rPr>
          <w:delText xml:space="preserve"> </w:delText>
        </w:r>
      </w:del>
      <w:commentRangeEnd w:id="67"/>
      <w:r w:rsidR="00427B9C">
        <w:rPr>
          <w:rStyle w:val="CommentReference"/>
        </w:rPr>
        <w:commentReference w:id="67"/>
      </w:r>
      <w:del w:id="69" w:author="Josh D'Aeth" w:date="2018-05-11T14:53:00Z">
        <w:r w:rsidR="00825969" w:rsidRPr="00451F90" w:rsidDel="00FF3CA1">
          <w:rPr>
            <w:rFonts w:ascii="Arial" w:hAnsi="Arial" w:cs="Arial"/>
            <w:sz w:val="20"/>
          </w:rPr>
          <w:fldChar w:fldCharType="begin"/>
        </w:r>
        <w:r w:rsidR="00196C86" w:rsidDel="00FF3CA1">
          <w:rPr>
            <w:rFonts w:ascii="Arial" w:hAnsi="Arial" w:cs="Arial"/>
            <w:sz w:val="20"/>
          </w:rPr>
          <w:delInstrText>ADDIN RW.CITE{{doc:5ae9cc5ee4b008184dc94cd1 Darling,AaronCE 2004}}</w:delInstrText>
        </w:r>
        <w:r w:rsidR="00825969" w:rsidRPr="00451F90" w:rsidDel="00FF3CA1">
          <w:rPr>
            <w:rFonts w:ascii="Arial" w:hAnsi="Arial" w:cs="Arial"/>
            <w:sz w:val="20"/>
          </w:rPr>
          <w:fldChar w:fldCharType="separate"/>
        </w:r>
        <w:r w:rsidR="00196C86" w:rsidRPr="00196C86" w:rsidDel="00FF3CA1">
          <w:rPr>
            <w:rFonts w:ascii="Arial" w:hAnsi="Arial" w:cs="Arial"/>
            <w:sz w:val="20"/>
            <w:vertAlign w:val="superscript"/>
          </w:rPr>
          <w:delText>10</w:delText>
        </w:r>
        <w:r w:rsidR="00825969" w:rsidRPr="00451F90" w:rsidDel="00FF3CA1">
          <w:rPr>
            <w:rFonts w:ascii="Arial" w:hAnsi="Arial" w:cs="Arial"/>
            <w:sz w:val="20"/>
          </w:rPr>
          <w:fldChar w:fldCharType="end"/>
        </w:r>
      </w:del>
      <w:r w:rsidR="00C87F63" w:rsidRPr="00451F90">
        <w:rPr>
          <w:rFonts w:ascii="Arial" w:hAnsi="Arial" w:cs="Arial"/>
          <w:sz w:val="20"/>
        </w:rPr>
        <w:t xml:space="preserve">. </w:t>
      </w:r>
      <w:r w:rsidR="00492E76" w:rsidRPr="00451F90">
        <w:rPr>
          <w:rFonts w:ascii="Arial" w:hAnsi="Arial" w:cs="Arial"/>
          <w:sz w:val="20"/>
        </w:rPr>
        <w:t xml:space="preserve">Our methodology to detect recombination events within these sequences </w:t>
      </w:r>
      <w:r w:rsidR="00D61E6B">
        <w:rPr>
          <w:rFonts w:ascii="Arial" w:hAnsi="Arial" w:cs="Arial"/>
          <w:sz w:val="20"/>
        </w:rPr>
        <w:t xml:space="preserve">will be developed from Gubbins </w:t>
      </w:r>
      <w:r w:rsidR="00D61E6B">
        <w:rPr>
          <w:rFonts w:ascii="Arial" w:hAnsi="Arial" w:cs="Arial"/>
          <w:sz w:val="20"/>
        </w:rPr>
        <w:fldChar w:fldCharType="begin"/>
      </w:r>
      <w:r w:rsidR="00196C86">
        <w:rPr>
          <w:rFonts w:ascii="Arial" w:hAnsi="Arial" w:cs="Arial"/>
          <w:sz w:val="20"/>
        </w:rPr>
        <w:instrText>ADDIN RW.CITE{{doc:59e5d3ffe4b0839d77432bba Croucher,NJ 2015}}</w:instrText>
      </w:r>
      <w:r w:rsidR="00D61E6B">
        <w:rPr>
          <w:rFonts w:ascii="Arial" w:hAnsi="Arial" w:cs="Arial"/>
          <w:sz w:val="20"/>
        </w:rPr>
        <w:fldChar w:fldCharType="separate"/>
      </w:r>
      <w:r w:rsidR="00196C86" w:rsidRPr="00196C86">
        <w:rPr>
          <w:rFonts w:ascii="Arial" w:hAnsi="Arial" w:cs="Arial"/>
          <w:sz w:val="20"/>
          <w:vertAlign w:val="superscript"/>
        </w:rPr>
        <w:t>11</w:t>
      </w:r>
      <w:r w:rsidR="00D61E6B">
        <w:rPr>
          <w:rFonts w:ascii="Arial" w:hAnsi="Arial" w:cs="Arial"/>
          <w:sz w:val="20"/>
        </w:rPr>
        <w:fldChar w:fldCharType="end"/>
      </w:r>
      <w:r w:rsidR="00492E76" w:rsidRPr="00451F90">
        <w:rPr>
          <w:rFonts w:ascii="Arial" w:hAnsi="Arial" w:cs="Arial"/>
          <w:sz w:val="20"/>
        </w:rPr>
        <w:t xml:space="preserve">, produced by our collaborators within Imperial College. This detection therefore would work via initially producing a phylogeny from the polymorphic sites in the alignment, </w:t>
      </w:r>
      <w:r w:rsidR="002C0392" w:rsidRPr="00451F90">
        <w:rPr>
          <w:rFonts w:ascii="Arial" w:hAnsi="Arial" w:cs="Arial"/>
          <w:sz w:val="20"/>
        </w:rPr>
        <w:t>which</w:t>
      </w:r>
      <w:r w:rsidR="00492E76" w:rsidRPr="00451F90">
        <w:rPr>
          <w:rFonts w:ascii="Arial" w:hAnsi="Arial" w:cs="Arial"/>
          <w:sz w:val="20"/>
        </w:rPr>
        <w:t xml:space="preserve"> would then be used to produce a joint ancestral sequence reconstruction</w:t>
      </w:r>
      <w:r w:rsidR="002C0392" w:rsidRPr="00451F90">
        <w:rPr>
          <w:rFonts w:ascii="Arial" w:hAnsi="Arial" w:cs="Arial"/>
          <w:sz w:val="20"/>
        </w:rPr>
        <w:t xml:space="preserve"> of the base substitutions in the alignment </w:t>
      </w:r>
      <w:r w:rsidR="00825969" w:rsidRPr="00451F90">
        <w:rPr>
          <w:rFonts w:ascii="Arial" w:hAnsi="Arial" w:cs="Arial"/>
          <w:sz w:val="20"/>
        </w:rPr>
        <w:fldChar w:fldCharType="begin"/>
      </w:r>
      <w:r w:rsidR="00196C86">
        <w:rPr>
          <w:rFonts w:ascii="Arial" w:hAnsi="Arial" w:cs="Arial"/>
          <w:sz w:val="20"/>
        </w:rPr>
        <w:instrText>ADDIN RW.CITE{{doc:59e5d3ffe4b0839d77432bba Croucher,NJ 2015}}</w:instrText>
      </w:r>
      <w:r w:rsidR="00825969" w:rsidRPr="00451F90">
        <w:rPr>
          <w:rFonts w:ascii="Arial" w:hAnsi="Arial" w:cs="Arial"/>
          <w:sz w:val="20"/>
        </w:rPr>
        <w:fldChar w:fldCharType="separate"/>
      </w:r>
      <w:r w:rsidR="00196C86" w:rsidRPr="00196C86">
        <w:rPr>
          <w:rFonts w:ascii="Arial" w:hAnsi="Arial" w:cs="Arial"/>
          <w:sz w:val="20"/>
          <w:vertAlign w:val="superscript"/>
        </w:rPr>
        <w:t>11</w:t>
      </w:r>
      <w:r w:rsidR="00825969" w:rsidRPr="00451F90">
        <w:rPr>
          <w:rFonts w:ascii="Arial" w:hAnsi="Arial" w:cs="Arial"/>
          <w:sz w:val="20"/>
        </w:rPr>
        <w:fldChar w:fldCharType="end"/>
      </w:r>
      <w:r w:rsidR="002C0392" w:rsidRPr="00451F90">
        <w:rPr>
          <w:rFonts w:ascii="Arial" w:hAnsi="Arial" w:cs="Arial"/>
          <w:sz w:val="20"/>
        </w:rPr>
        <w:t>. While marginal ancestral reconstruction is less computationally taxing, joint estimates used in this methodology are more likely to match the global optima. From this joint ancestral state reconstruction, we can place the number and positions of substitutions on the</w:t>
      </w:r>
      <w:r w:rsidR="000B3006" w:rsidRPr="00451F90">
        <w:rPr>
          <w:rFonts w:ascii="Arial" w:hAnsi="Arial" w:cs="Arial"/>
          <w:sz w:val="20"/>
        </w:rPr>
        <w:t xml:space="preserve"> branches of the phylogeny. These can then be analyzed using a sliding window scan statistic tool, to detect higher than expected base substitution density which indicates po</w:t>
      </w:r>
      <w:r w:rsidR="00E55934" w:rsidRPr="00451F90">
        <w:rPr>
          <w:rFonts w:ascii="Arial" w:hAnsi="Arial" w:cs="Arial"/>
          <w:sz w:val="20"/>
        </w:rPr>
        <w:t xml:space="preserve">ssible recombination. This </w:t>
      </w:r>
      <w:r w:rsidR="000B3006" w:rsidRPr="00451F90">
        <w:rPr>
          <w:rFonts w:ascii="Arial" w:hAnsi="Arial" w:cs="Arial"/>
          <w:sz w:val="20"/>
        </w:rPr>
        <w:t>technique could produce false positives</w:t>
      </w:r>
      <w:r w:rsidR="00E55934" w:rsidRPr="00451F90">
        <w:rPr>
          <w:rFonts w:ascii="Arial" w:hAnsi="Arial" w:cs="Arial"/>
          <w:sz w:val="20"/>
        </w:rPr>
        <w:t>, as</w:t>
      </w:r>
      <w:r w:rsidR="000B3006" w:rsidRPr="00451F90">
        <w:rPr>
          <w:rFonts w:ascii="Arial" w:hAnsi="Arial" w:cs="Arial"/>
          <w:sz w:val="20"/>
        </w:rPr>
        <w:t xml:space="preserve"> selection differentially acting on </w:t>
      </w:r>
      <w:r w:rsidR="00E55934" w:rsidRPr="00451F90">
        <w:rPr>
          <w:rFonts w:ascii="Arial" w:hAnsi="Arial" w:cs="Arial"/>
          <w:sz w:val="20"/>
        </w:rPr>
        <w:t>areas</w:t>
      </w:r>
      <w:r w:rsidR="000B3006" w:rsidRPr="00451F90">
        <w:rPr>
          <w:rFonts w:ascii="Arial" w:hAnsi="Arial" w:cs="Arial"/>
          <w:sz w:val="20"/>
        </w:rPr>
        <w:t xml:space="preserve"> of the genome</w:t>
      </w:r>
      <w:r w:rsidR="00E55934" w:rsidRPr="00451F90">
        <w:rPr>
          <w:rFonts w:ascii="Arial" w:hAnsi="Arial" w:cs="Arial"/>
          <w:sz w:val="20"/>
        </w:rPr>
        <w:t xml:space="preserve"> would also produce a higher than expected substitution density.</w:t>
      </w:r>
      <w:r w:rsidR="000B3006" w:rsidRPr="00451F90">
        <w:rPr>
          <w:rFonts w:ascii="Arial" w:hAnsi="Arial" w:cs="Arial"/>
          <w:sz w:val="20"/>
        </w:rPr>
        <w:t xml:space="preserve"> </w:t>
      </w:r>
      <w:r w:rsidR="00E55934" w:rsidRPr="00451F90">
        <w:rPr>
          <w:rFonts w:ascii="Arial" w:hAnsi="Arial" w:cs="Arial"/>
          <w:sz w:val="20"/>
        </w:rPr>
        <w:t>H</w:t>
      </w:r>
      <w:r w:rsidR="000B3006" w:rsidRPr="00451F90">
        <w:rPr>
          <w:rFonts w:ascii="Arial" w:hAnsi="Arial" w:cs="Arial"/>
          <w:sz w:val="20"/>
        </w:rPr>
        <w:t>owever</w:t>
      </w:r>
      <w:r w:rsidR="00E55934" w:rsidRPr="00451F90">
        <w:rPr>
          <w:rFonts w:ascii="Arial" w:hAnsi="Arial" w:cs="Arial"/>
          <w:sz w:val="20"/>
        </w:rPr>
        <w:t>,</w:t>
      </w:r>
      <w:r w:rsidR="000B3006" w:rsidRPr="00451F90">
        <w:rPr>
          <w:rFonts w:ascii="Arial" w:hAnsi="Arial" w:cs="Arial"/>
          <w:sz w:val="20"/>
        </w:rPr>
        <w:t xml:space="preserve"> as Croucher </w:t>
      </w:r>
      <w:r w:rsidR="000B3006" w:rsidRPr="00D61E6B">
        <w:rPr>
          <w:rFonts w:ascii="Arial" w:hAnsi="Arial" w:cs="Arial"/>
          <w:i/>
          <w:sz w:val="20"/>
        </w:rPr>
        <w:t>et al</w:t>
      </w:r>
      <w:r w:rsidR="000B3006" w:rsidRPr="00451F90">
        <w:rPr>
          <w:rFonts w:ascii="Arial" w:hAnsi="Arial" w:cs="Arial"/>
          <w:sz w:val="20"/>
        </w:rPr>
        <w:t xml:space="preserve"> 2015 note, there have been relatively small differences in point mutation rates noted across bacterial genomes.</w:t>
      </w:r>
    </w:p>
    <w:p w14:paraId="2841EEE9" w14:textId="615E268E" w:rsidR="008E2899" w:rsidRPr="00451F90" w:rsidRDefault="000B3006" w:rsidP="00244310">
      <w:pPr>
        <w:rPr>
          <w:rFonts w:ascii="Arial" w:hAnsi="Arial" w:cs="Arial"/>
          <w:sz w:val="20"/>
        </w:rPr>
      </w:pPr>
      <w:r w:rsidRPr="00451F90">
        <w:rPr>
          <w:rFonts w:ascii="Arial" w:hAnsi="Arial" w:cs="Arial"/>
          <w:sz w:val="20"/>
        </w:rPr>
        <w:lastRenderedPageBreak/>
        <w:t xml:space="preserve">More sophisticated Bayesian techniques for estimating possible recombination within bacterial alignments have been implemented in </w:t>
      </w:r>
      <w:proofErr w:type="spellStart"/>
      <w:r w:rsidRPr="00451F90">
        <w:rPr>
          <w:rFonts w:ascii="Arial" w:hAnsi="Arial" w:cs="Arial"/>
          <w:sz w:val="20"/>
        </w:rPr>
        <w:t>ClonalFr</w:t>
      </w:r>
      <w:r w:rsidR="00D61E6B">
        <w:rPr>
          <w:rFonts w:ascii="Arial" w:hAnsi="Arial" w:cs="Arial"/>
          <w:sz w:val="20"/>
        </w:rPr>
        <w:t>ame</w:t>
      </w:r>
      <w:proofErr w:type="spellEnd"/>
      <w:r w:rsidR="00D61E6B">
        <w:rPr>
          <w:rFonts w:ascii="Arial" w:hAnsi="Arial" w:cs="Arial"/>
          <w:sz w:val="20"/>
        </w:rPr>
        <w:t xml:space="preserve"> </w:t>
      </w:r>
      <w:r w:rsidR="00D61E6B">
        <w:rPr>
          <w:rFonts w:ascii="Arial" w:hAnsi="Arial" w:cs="Arial"/>
          <w:sz w:val="20"/>
        </w:rPr>
        <w:fldChar w:fldCharType="begin"/>
      </w:r>
      <w:r w:rsidR="00196C86">
        <w:rPr>
          <w:rFonts w:ascii="Arial" w:hAnsi="Arial" w:cs="Arial"/>
          <w:sz w:val="20"/>
        </w:rPr>
        <w:instrText>ADDIN RW.CITE{{doc:5ae9cce4e4b0011b07757c93 Didelot,Xavier 2007}}</w:instrText>
      </w:r>
      <w:r w:rsidR="00D61E6B">
        <w:rPr>
          <w:rFonts w:ascii="Arial" w:hAnsi="Arial" w:cs="Arial"/>
          <w:sz w:val="20"/>
        </w:rPr>
        <w:fldChar w:fldCharType="separate"/>
      </w:r>
      <w:r w:rsidR="00196C86" w:rsidRPr="00196C86">
        <w:rPr>
          <w:rFonts w:ascii="Arial" w:hAnsi="Arial" w:cs="Arial"/>
          <w:sz w:val="20"/>
          <w:vertAlign w:val="superscript"/>
        </w:rPr>
        <w:t>12</w:t>
      </w:r>
      <w:r w:rsidR="00D61E6B">
        <w:rPr>
          <w:rFonts w:ascii="Arial" w:hAnsi="Arial" w:cs="Arial"/>
          <w:sz w:val="20"/>
        </w:rPr>
        <w:fldChar w:fldCharType="end"/>
      </w:r>
      <w:r w:rsidRPr="00451F90">
        <w:rPr>
          <w:rFonts w:ascii="Arial" w:hAnsi="Arial" w:cs="Arial"/>
          <w:sz w:val="20"/>
        </w:rPr>
        <w:t xml:space="preserve">. These are more sensitive to recombination events, however are only feasible computationally on multi-locus sequence typing (MLST) data and small sets of WGS data. </w:t>
      </w:r>
      <w:r w:rsidR="008E2899" w:rsidRPr="00451F90">
        <w:rPr>
          <w:rFonts w:ascii="Arial" w:hAnsi="Arial" w:cs="Arial"/>
          <w:sz w:val="20"/>
        </w:rPr>
        <w:t>Therefore,</w:t>
      </w:r>
      <w:r w:rsidRPr="00451F90">
        <w:rPr>
          <w:rFonts w:ascii="Arial" w:hAnsi="Arial" w:cs="Arial"/>
          <w:sz w:val="20"/>
        </w:rPr>
        <w:t xml:space="preserve"> for broader scale analysis our ML based inference of recombination is more </w:t>
      </w:r>
      <w:r w:rsidR="006319E3" w:rsidRPr="00451F90">
        <w:rPr>
          <w:rFonts w:ascii="Arial" w:hAnsi="Arial" w:cs="Arial"/>
          <w:sz w:val="20"/>
        </w:rPr>
        <w:t>applicable.</w:t>
      </w:r>
      <w:r w:rsidRPr="00451F90">
        <w:rPr>
          <w:rFonts w:ascii="Arial" w:hAnsi="Arial" w:cs="Arial"/>
          <w:sz w:val="20"/>
        </w:rPr>
        <w:t xml:space="preserve"> </w:t>
      </w:r>
    </w:p>
    <w:p w14:paraId="24DC94CF" w14:textId="30EC6965" w:rsidR="008E2899" w:rsidRPr="00451F90" w:rsidRDefault="008E2899" w:rsidP="00244310">
      <w:pPr>
        <w:rPr>
          <w:rFonts w:ascii="Arial" w:hAnsi="Arial" w:cs="Arial"/>
          <w:sz w:val="20"/>
        </w:rPr>
      </w:pPr>
      <w:r w:rsidRPr="00451F90">
        <w:rPr>
          <w:rFonts w:ascii="Arial" w:hAnsi="Arial" w:cs="Arial"/>
          <w:sz w:val="20"/>
        </w:rPr>
        <w:t>Our recombination analysis would then output an alignment of the input WGS data without the iden</w:t>
      </w:r>
      <w:r w:rsidR="002A3A40" w:rsidRPr="00451F90">
        <w:rPr>
          <w:rFonts w:ascii="Arial" w:hAnsi="Arial" w:cs="Arial"/>
          <w:sz w:val="20"/>
        </w:rPr>
        <w:t>tified regions of re</w:t>
      </w:r>
      <w:r w:rsidR="00B01AC4" w:rsidRPr="00451F90">
        <w:rPr>
          <w:rFonts w:ascii="Arial" w:hAnsi="Arial" w:cs="Arial"/>
          <w:sz w:val="20"/>
        </w:rPr>
        <w:t xml:space="preserve">combination. </w:t>
      </w:r>
      <w:r w:rsidR="008838A2" w:rsidRPr="00451F90">
        <w:rPr>
          <w:rFonts w:ascii="Arial" w:hAnsi="Arial" w:cs="Arial"/>
          <w:sz w:val="20"/>
        </w:rPr>
        <w:t>An ML tree of this alignment will then be formed and subsequently parsed to the</w:t>
      </w:r>
      <w:r w:rsidR="002957AD" w:rsidRPr="00451F90">
        <w:rPr>
          <w:rFonts w:ascii="Arial" w:hAnsi="Arial" w:cs="Arial"/>
          <w:sz w:val="20"/>
        </w:rPr>
        <w:t xml:space="preserve"> opensource</w:t>
      </w:r>
      <w:r w:rsidR="008838A2" w:rsidRPr="00451F90">
        <w:rPr>
          <w:rFonts w:ascii="Arial" w:hAnsi="Arial" w:cs="Arial"/>
          <w:sz w:val="20"/>
        </w:rPr>
        <w:t xml:space="preserve"> </w:t>
      </w:r>
      <w:proofErr w:type="spellStart"/>
      <w:r w:rsidR="008838A2" w:rsidRPr="00451F90">
        <w:rPr>
          <w:rFonts w:ascii="Arial" w:hAnsi="Arial" w:cs="Arial"/>
          <w:sz w:val="20"/>
        </w:rPr>
        <w:t>ClockTree</w:t>
      </w:r>
      <w:proofErr w:type="spellEnd"/>
      <w:r w:rsidR="008838A2" w:rsidRPr="00451F90">
        <w:rPr>
          <w:rFonts w:ascii="Arial" w:hAnsi="Arial" w:cs="Arial"/>
          <w:sz w:val="20"/>
        </w:rPr>
        <w:t xml:space="preserve"> </w:t>
      </w:r>
      <w:r w:rsidR="009D2B1C" w:rsidRPr="00451F90">
        <w:rPr>
          <w:rFonts w:ascii="Arial" w:hAnsi="Arial" w:cs="Arial"/>
          <w:sz w:val="20"/>
        </w:rPr>
        <w:t xml:space="preserve">module of functions from the </w:t>
      </w:r>
      <w:proofErr w:type="spellStart"/>
      <w:r w:rsidR="009D2B1C" w:rsidRPr="00451F90">
        <w:rPr>
          <w:rFonts w:ascii="Arial" w:hAnsi="Arial" w:cs="Arial"/>
          <w:sz w:val="20"/>
        </w:rPr>
        <w:t>TreeTime</w:t>
      </w:r>
      <w:proofErr w:type="spellEnd"/>
      <w:r w:rsidR="009D2B1C" w:rsidRPr="00451F90">
        <w:rPr>
          <w:rFonts w:ascii="Arial" w:hAnsi="Arial" w:cs="Arial"/>
          <w:sz w:val="20"/>
        </w:rPr>
        <w:t xml:space="preserve"> python based framework for phylodynamic</w:t>
      </w:r>
      <w:r w:rsidR="00A97A6D" w:rsidRPr="00451F90">
        <w:rPr>
          <w:rFonts w:ascii="Arial" w:hAnsi="Arial" w:cs="Arial"/>
          <w:sz w:val="20"/>
        </w:rPr>
        <w:t xml:space="preserve"> analysis </w:t>
      </w:r>
      <w:r w:rsidR="00A97A6D" w:rsidRPr="00451F90">
        <w:rPr>
          <w:rFonts w:ascii="Arial" w:hAnsi="Arial" w:cs="Arial"/>
          <w:sz w:val="20"/>
        </w:rPr>
        <w:fldChar w:fldCharType="begin"/>
      </w:r>
      <w:r w:rsidR="00196C86">
        <w:rPr>
          <w:rFonts w:ascii="Arial" w:hAnsi="Arial" w:cs="Arial"/>
          <w:sz w:val="20"/>
        </w:rPr>
        <w:instrText>ADDIN RW.CITE{{doc:5ae9cc72e4b010417b12f2de Sagulenko,Pavel 2018}}</w:instrText>
      </w:r>
      <w:r w:rsidR="00A97A6D" w:rsidRPr="00451F90">
        <w:rPr>
          <w:rFonts w:ascii="Arial" w:hAnsi="Arial" w:cs="Arial"/>
          <w:sz w:val="20"/>
        </w:rPr>
        <w:fldChar w:fldCharType="separate"/>
      </w:r>
      <w:r w:rsidR="00196C86" w:rsidRPr="00196C86">
        <w:rPr>
          <w:rFonts w:ascii="Arial" w:hAnsi="Arial" w:cs="Arial"/>
          <w:sz w:val="20"/>
          <w:vertAlign w:val="superscript"/>
        </w:rPr>
        <w:t>13</w:t>
      </w:r>
      <w:r w:rsidR="00A97A6D" w:rsidRPr="00451F90">
        <w:rPr>
          <w:rFonts w:ascii="Arial" w:hAnsi="Arial" w:cs="Arial"/>
          <w:sz w:val="20"/>
        </w:rPr>
        <w:fldChar w:fldCharType="end"/>
      </w:r>
      <w:r w:rsidR="00A97A6D" w:rsidRPr="00451F90">
        <w:rPr>
          <w:rFonts w:ascii="Arial" w:hAnsi="Arial" w:cs="Arial"/>
          <w:sz w:val="20"/>
        </w:rPr>
        <w:t xml:space="preserve">. </w:t>
      </w:r>
      <w:r w:rsidR="00716B38" w:rsidRPr="00451F90">
        <w:rPr>
          <w:rFonts w:ascii="Arial" w:hAnsi="Arial" w:cs="Arial"/>
          <w:sz w:val="20"/>
        </w:rPr>
        <w:t xml:space="preserve">The </w:t>
      </w:r>
      <w:proofErr w:type="spellStart"/>
      <w:r w:rsidR="00716B38" w:rsidRPr="00451F90">
        <w:rPr>
          <w:rFonts w:ascii="Arial" w:hAnsi="Arial" w:cs="Arial"/>
          <w:sz w:val="20"/>
        </w:rPr>
        <w:t>TreeTime</w:t>
      </w:r>
      <w:proofErr w:type="spellEnd"/>
      <w:r w:rsidR="00716B38" w:rsidRPr="00451F90">
        <w:rPr>
          <w:rFonts w:ascii="Arial" w:hAnsi="Arial" w:cs="Arial"/>
          <w:sz w:val="20"/>
        </w:rPr>
        <w:t xml:space="preserve"> methodology for inferring a molecular clock dated phylogeny aims to strike a balance between faster simple heuristic methods implemented in LSD </w:t>
      </w:r>
      <w:r w:rsidR="00716B38" w:rsidRPr="00451F90">
        <w:rPr>
          <w:rFonts w:ascii="Arial" w:hAnsi="Arial" w:cs="Arial"/>
          <w:sz w:val="20"/>
        </w:rPr>
        <w:fldChar w:fldCharType="begin"/>
      </w:r>
      <w:r w:rsidR="00196C86">
        <w:rPr>
          <w:rFonts w:ascii="Arial" w:hAnsi="Arial" w:cs="Arial"/>
          <w:sz w:val="20"/>
        </w:rPr>
        <w:instrText>ADDIN RW.CITE{{doc:5ae9d746e4b0155360c5225b To,Thu-Hien 2016}}</w:instrText>
      </w:r>
      <w:r w:rsidR="00716B38" w:rsidRPr="00451F90">
        <w:rPr>
          <w:rFonts w:ascii="Arial" w:hAnsi="Arial" w:cs="Arial"/>
          <w:sz w:val="20"/>
        </w:rPr>
        <w:fldChar w:fldCharType="separate"/>
      </w:r>
      <w:r w:rsidR="00196C86" w:rsidRPr="00196C86">
        <w:rPr>
          <w:rFonts w:ascii="Arial" w:hAnsi="Arial" w:cs="Arial"/>
          <w:sz w:val="20"/>
          <w:vertAlign w:val="superscript"/>
        </w:rPr>
        <w:t>14</w:t>
      </w:r>
      <w:r w:rsidR="00716B38" w:rsidRPr="00451F90">
        <w:rPr>
          <w:rFonts w:ascii="Arial" w:hAnsi="Arial" w:cs="Arial"/>
          <w:sz w:val="20"/>
        </w:rPr>
        <w:fldChar w:fldCharType="end"/>
      </w:r>
      <w:r w:rsidR="00716B38" w:rsidRPr="00451F90">
        <w:rPr>
          <w:rFonts w:ascii="Arial" w:hAnsi="Arial" w:cs="Arial"/>
          <w:sz w:val="20"/>
        </w:rPr>
        <w:t xml:space="preserve"> and the more sophisticated, but computationally intensive, Bayesian framework employed by BEAST </w:t>
      </w:r>
      <w:r w:rsidR="00716B38"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716B38" w:rsidRPr="00451F90">
        <w:rPr>
          <w:rFonts w:ascii="Arial" w:hAnsi="Arial" w:cs="Arial"/>
          <w:sz w:val="20"/>
        </w:rPr>
        <w:fldChar w:fldCharType="separate"/>
      </w:r>
      <w:r w:rsidR="00196C86" w:rsidRPr="00196C86">
        <w:rPr>
          <w:rFonts w:ascii="Arial" w:hAnsi="Arial" w:cs="Arial"/>
          <w:sz w:val="20"/>
          <w:vertAlign w:val="superscript"/>
        </w:rPr>
        <w:t>15</w:t>
      </w:r>
      <w:r w:rsidR="00716B38" w:rsidRPr="00451F90">
        <w:rPr>
          <w:rFonts w:ascii="Arial" w:hAnsi="Arial" w:cs="Arial"/>
          <w:sz w:val="20"/>
        </w:rPr>
        <w:fldChar w:fldCharType="end"/>
      </w:r>
      <w:r w:rsidR="00716B38" w:rsidRPr="00451F90">
        <w:rPr>
          <w:rFonts w:ascii="Arial" w:hAnsi="Arial" w:cs="Arial"/>
          <w:sz w:val="20"/>
        </w:rPr>
        <w:t>.</w:t>
      </w:r>
      <w:r w:rsidR="00C01256" w:rsidRPr="00451F90">
        <w:rPr>
          <w:rFonts w:ascii="Arial" w:hAnsi="Arial" w:cs="Arial"/>
          <w:sz w:val="20"/>
        </w:rPr>
        <w:t xml:space="preserve"> As such it would allow for the analysis of larger WGS data that we intend to input for many sequences over an acceptable time frame, whilst still giving us a good estimate of the true time scaled tree.</w:t>
      </w:r>
      <w:r w:rsidR="00716B38" w:rsidRPr="00451F90">
        <w:rPr>
          <w:rFonts w:ascii="Arial" w:hAnsi="Arial" w:cs="Arial"/>
          <w:sz w:val="20"/>
        </w:rPr>
        <w:t xml:space="preserve"> The </w:t>
      </w:r>
      <w:proofErr w:type="spellStart"/>
      <w:r w:rsidR="00716B38" w:rsidRPr="00451F90">
        <w:rPr>
          <w:rFonts w:ascii="Arial" w:hAnsi="Arial" w:cs="Arial"/>
          <w:sz w:val="20"/>
        </w:rPr>
        <w:t>ClockTree</w:t>
      </w:r>
      <w:proofErr w:type="spellEnd"/>
      <w:r w:rsidR="00716B38" w:rsidRPr="00451F90">
        <w:rPr>
          <w:rFonts w:ascii="Arial" w:hAnsi="Arial" w:cs="Arial"/>
          <w:sz w:val="20"/>
        </w:rPr>
        <w:t xml:space="preserve"> framework assumes the input tree topology is the correct one, but optimizes the bra</w:t>
      </w:r>
      <w:r w:rsidR="00C01256" w:rsidRPr="00451F90">
        <w:rPr>
          <w:rFonts w:ascii="Arial" w:hAnsi="Arial" w:cs="Arial"/>
          <w:sz w:val="20"/>
        </w:rPr>
        <w:t xml:space="preserve">nch lengths based on the dating information. This is currently designed mainly for shorter viral phylogenies, and thus may need to be further optimized for the longer bacterial sequences we intend to use this framework for. </w:t>
      </w:r>
    </w:p>
    <w:p w14:paraId="212E10CF" w14:textId="722A65C6" w:rsidR="002957AD" w:rsidRDefault="002957AD" w:rsidP="00244310">
      <w:pPr>
        <w:rPr>
          <w:ins w:id="70" w:author="Josh D'Aeth" w:date="2018-05-11T21:15:00Z"/>
          <w:rFonts w:ascii="Arial" w:hAnsi="Arial" w:cs="Arial"/>
          <w:sz w:val="20"/>
        </w:rPr>
      </w:pPr>
      <w:r w:rsidRPr="00451F90">
        <w:rPr>
          <w:rFonts w:ascii="Arial" w:hAnsi="Arial" w:cs="Arial"/>
          <w:sz w:val="20"/>
        </w:rPr>
        <w:t xml:space="preserve">The output of this step of the methodology will produce a time dated phylogeny, with which we can employ further phylodynamic techniques to reconstruct the past population dynamics of our bacterial samples. </w:t>
      </w:r>
      <w:r w:rsidR="003141B2" w:rsidRPr="00451F90">
        <w:rPr>
          <w:rFonts w:ascii="Arial" w:hAnsi="Arial" w:cs="Arial"/>
          <w:sz w:val="20"/>
        </w:rPr>
        <w:t xml:space="preserve">This inference will be done using the Skygrowth framework developed by Volz and Didelot 2018. </w:t>
      </w:r>
      <w:r w:rsidR="00D73206" w:rsidRPr="00451F90">
        <w:rPr>
          <w:rFonts w:ascii="Arial" w:hAnsi="Arial" w:cs="Arial"/>
          <w:sz w:val="20"/>
        </w:rPr>
        <w:t>Skygrowth differs to other skyline estimators of N</w:t>
      </w:r>
      <w:r w:rsidR="00D73206" w:rsidRPr="00451F90">
        <w:rPr>
          <w:rFonts w:ascii="Arial" w:hAnsi="Arial" w:cs="Arial"/>
          <w:sz w:val="20"/>
          <w:vertAlign w:val="subscript"/>
        </w:rPr>
        <w:t xml:space="preserve">e </w:t>
      </w:r>
      <w:r w:rsidR="00D73206" w:rsidRPr="00451F90">
        <w:rPr>
          <w:rFonts w:ascii="Arial" w:hAnsi="Arial" w:cs="Arial"/>
          <w:sz w:val="20"/>
        </w:rPr>
        <w:t>via modelling the growth rate of N</w:t>
      </w:r>
      <w:r w:rsidR="00D73206" w:rsidRPr="00451F90">
        <w:rPr>
          <w:rFonts w:ascii="Arial" w:hAnsi="Arial" w:cs="Arial"/>
          <w:sz w:val="20"/>
          <w:vertAlign w:val="subscript"/>
        </w:rPr>
        <w:t>e</w:t>
      </w:r>
      <w:r w:rsidR="00D73206" w:rsidRPr="00451F90">
        <w:rPr>
          <w:rFonts w:ascii="Arial" w:hAnsi="Arial" w:cs="Arial"/>
          <w:sz w:val="20"/>
        </w:rPr>
        <w:t xml:space="preserve"> as a simple stochastic autoregressive process, rather than modelling N</w:t>
      </w:r>
      <w:r w:rsidR="00D73206" w:rsidRPr="00451F90">
        <w:rPr>
          <w:rFonts w:ascii="Arial" w:hAnsi="Arial" w:cs="Arial"/>
          <w:sz w:val="20"/>
          <w:vertAlign w:val="subscript"/>
        </w:rPr>
        <w:t>e</w:t>
      </w:r>
      <w:r w:rsidR="00D73206" w:rsidRPr="00451F90">
        <w:rPr>
          <w:rFonts w:ascii="Arial" w:hAnsi="Arial" w:cs="Arial"/>
          <w:sz w:val="20"/>
        </w:rPr>
        <w:t xml:space="preserve"> directly as a Brownian motion process </w:t>
      </w:r>
      <w:r w:rsidR="00D73206" w:rsidRPr="00451F90">
        <w:rPr>
          <w:rFonts w:ascii="Arial" w:hAnsi="Arial" w:cs="Arial"/>
          <w:sz w:val="20"/>
        </w:rPr>
        <w:fldChar w:fldCharType="begin"/>
      </w:r>
      <w:r w:rsidR="00196C86">
        <w:rPr>
          <w:rFonts w:ascii="Arial" w:hAnsi="Arial" w:cs="Arial"/>
          <w:sz w:val="20"/>
        </w:rPr>
        <w:instrText>ADDIN RW.CITE{{doc:5a9c63b1e4b06ab1c08edaad Volz,ErikM 2018}}</w:instrText>
      </w:r>
      <w:r w:rsidR="00D73206" w:rsidRPr="00451F90">
        <w:rPr>
          <w:rFonts w:ascii="Arial" w:hAnsi="Arial" w:cs="Arial"/>
          <w:sz w:val="20"/>
        </w:rPr>
        <w:fldChar w:fldCharType="separate"/>
      </w:r>
      <w:r w:rsidR="00196C86" w:rsidRPr="00196C86">
        <w:rPr>
          <w:rFonts w:ascii="Arial" w:hAnsi="Arial" w:cs="Arial"/>
          <w:sz w:val="20"/>
          <w:vertAlign w:val="superscript"/>
        </w:rPr>
        <w:t>16</w:t>
      </w:r>
      <w:r w:rsidR="00D73206" w:rsidRPr="00451F90">
        <w:rPr>
          <w:rFonts w:ascii="Arial" w:hAnsi="Arial" w:cs="Arial"/>
          <w:sz w:val="20"/>
        </w:rPr>
        <w:fldChar w:fldCharType="end"/>
      </w:r>
      <w:r w:rsidR="00D73206" w:rsidRPr="00451F90">
        <w:rPr>
          <w:rFonts w:ascii="Arial" w:hAnsi="Arial" w:cs="Arial"/>
          <w:sz w:val="20"/>
        </w:rPr>
        <w:t>. In our previous work we found this to better estimate the N</w:t>
      </w:r>
      <w:r w:rsidR="00D73206" w:rsidRPr="00451F90">
        <w:rPr>
          <w:rFonts w:ascii="Arial" w:hAnsi="Arial" w:cs="Arial"/>
          <w:sz w:val="20"/>
          <w:vertAlign w:val="subscript"/>
        </w:rPr>
        <w:t>e</w:t>
      </w:r>
      <w:r w:rsidR="00D73206" w:rsidRPr="00451F90">
        <w:rPr>
          <w:rFonts w:ascii="Arial" w:hAnsi="Arial" w:cs="Arial"/>
          <w:sz w:val="20"/>
        </w:rPr>
        <w:t xml:space="preserve"> closer to the present than the equivalent skyline estimator used in BEAST </w:t>
      </w:r>
      <w:r w:rsidR="00D73206" w:rsidRPr="00451F90">
        <w:rPr>
          <w:rFonts w:ascii="Arial" w:hAnsi="Arial" w:cs="Arial"/>
          <w:sz w:val="20"/>
        </w:rPr>
        <w:fldChar w:fldCharType="begin"/>
      </w:r>
      <w:r w:rsidR="00196C86">
        <w:rPr>
          <w:rFonts w:ascii="Arial" w:hAnsi="Arial" w:cs="Arial"/>
          <w:sz w:val="20"/>
        </w:rPr>
        <w:instrText>ADDIN RW.CITE{{doc:5aa0063be4b039f33c69fb73 Drummond,AlexeiJ 2012}}</w:instrText>
      </w:r>
      <w:r w:rsidR="00D73206" w:rsidRPr="00451F90">
        <w:rPr>
          <w:rFonts w:ascii="Arial" w:hAnsi="Arial" w:cs="Arial"/>
          <w:sz w:val="20"/>
        </w:rPr>
        <w:fldChar w:fldCharType="separate"/>
      </w:r>
      <w:r w:rsidR="00196C86" w:rsidRPr="00196C86">
        <w:rPr>
          <w:rFonts w:ascii="Arial" w:hAnsi="Arial" w:cs="Arial"/>
          <w:sz w:val="20"/>
          <w:vertAlign w:val="superscript"/>
        </w:rPr>
        <w:t>15</w:t>
      </w:r>
      <w:r w:rsidR="00D73206" w:rsidRPr="00451F90">
        <w:rPr>
          <w:rFonts w:ascii="Arial" w:hAnsi="Arial" w:cs="Arial"/>
          <w:sz w:val="20"/>
        </w:rPr>
        <w:fldChar w:fldCharType="end"/>
      </w:r>
      <w:r w:rsidR="00D73206" w:rsidRPr="00451F90">
        <w:rPr>
          <w:rFonts w:ascii="Arial" w:hAnsi="Arial" w:cs="Arial"/>
          <w:sz w:val="20"/>
        </w:rPr>
        <w:t xml:space="preserve">. </w:t>
      </w:r>
      <w:r w:rsidR="006502F3" w:rsidRPr="00451F90">
        <w:rPr>
          <w:rFonts w:ascii="Arial" w:hAnsi="Arial" w:cs="Arial"/>
          <w:sz w:val="20"/>
        </w:rPr>
        <w:t>The Skygrowth framework also allows for incorporating time varying covariate data when reconstructing the N</w:t>
      </w:r>
      <w:r w:rsidR="006502F3" w:rsidRPr="00451F90">
        <w:rPr>
          <w:rFonts w:ascii="Arial" w:hAnsi="Arial" w:cs="Arial"/>
          <w:sz w:val="20"/>
          <w:vertAlign w:val="subscript"/>
        </w:rPr>
        <w:t xml:space="preserve">e </w:t>
      </w:r>
      <w:r w:rsidR="006502F3" w:rsidRPr="00451F90">
        <w:rPr>
          <w:rFonts w:ascii="Arial" w:hAnsi="Arial" w:cs="Arial"/>
          <w:sz w:val="20"/>
        </w:rPr>
        <w:t xml:space="preserve">to test for association between the growth rate and this covariate. This allowed us, in previous work, to estimate the link between macrolide consumption and the growth of </w:t>
      </w:r>
      <w:ins w:id="71" w:author="Nicholas Croucher" w:date="2018-05-11T09:03:00Z">
        <w:r w:rsidR="00427B9C">
          <w:rPr>
            <w:rFonts w:ascii="Arial" w:hAnsi="Arial" w:cs="Arial"/>
            <w:sz w:val="20"/>
          </w:rPr>
          <w:t xml:space="preserve">the </w:t>
        </w:r>
      </w:ins>
      <w:r w:rsidR="006502F3" w:rsidRPr="00451F90">
        <w:rPr>
          <w:rFonts w:ascii="Arial" w:hAnsi="Arial" w:cs="Arial"/>
          <w:sz w:val="20"/>
        </w:rPr>
        <w:t xml:space="preserve">macrolide resistant clade in Germany. This framework would therefore be incorporated to allow for further testing of the link between the growth of a resistant lineage and the change in antibiotic consumption, or indeed any other time varying covariate that may affect population sizes. </w:t>
      </w:r>
    </w:p>
    <w:p w14:paraId="210DAC27" w14:textId="77777777" w:rsidR="005936D3" w:rsidRDefault="005936D3" w:rsidP="005936D3">
      <w:pPr>
        <w:rPr>
          <w:ins w:id="72" w:author="Josh D'Aeth" w:date="2018-05-12T13:24:00Z"/>
          <w:rFonts w:ascii="Arial" w:hAnsi="Arial" w:cs="Arial"/>
          <w:sz w:val="20"/>
        </w:rPr>
      </w:pPr>
      <w:ins w:id="73" w:author="Josh D'Aeth" w:date="2018-05-12T13:24:00Z">
        <w:r>
          <w:rPr>
            <w:rFonts w:ascii="Arial" w:hAnsi="Arial" w:cs="Arial"/>
            <w:sz w:val="20"/>
          </w:rPr>
          <w:t xml:space="preserve">The next step in our methodology would be to incorporate spatial reconstruction of spread from our clonal frame phylogeny. We would follow on from work by </w:t>
        </w:r>
        <w:proofErr w:type="spellStart"/>
        <w:r>
          <w:rPr>
            <w:rFonts w:ascii="Arial" w:hAnsi="Arial" w:cs="Arial"/>
            <w:sz w:val="20"/>
          </w:rPr>
          <w:t>Lemey</w:t>
        </w:r>
        <w:proofErr w:type="spellEnd"/>
        <w:r>
          <w:rPr>
            <w:rFonts w:ascii="Arial" w:hAnsi="Arial" w:cs="Arial"/>
            <w:sz w:val="20"/>
          </w:rPr>
          <w:t xml:space="preserve"> </w:t>
        </w:r>
        <w:r>
          <w:rPr>
            <w:rFonts w:ascii="Arial" w:hAnsi="Arial" w:cs="Arial"/>
            <w:i/>
            <w:sz w:val="20"/>
          </w:rPr>
          <w:t>et al</w:t>
        </w:r>
        <w:r>
          <w:rPr>
            <w:rFonts w:ascii="Arial" w:hAnsi="Arial" w:cs="Arial"/>
            <w:sz w:val="20"/>
          </w:rPr>
          <w:t xml:space="preserve"> 2009, implementing a discrete state phylogeographic model to allow for the spatial spread of bacterial pathogens to be inferred from the phylogeny, sample location and phylogenetic rate matrix (</w:t>
        </w:r>
        <w:proofErr w:type="spellStart"/>
        <w:r>
          <w:rPr>
            <w:rFonts w:ascii="Arial" w:hAnsi="Arial" w:cs="Arial"/>
            <w:sz w:val="20"/>
          </w:rPr>
          <w:t>lemey</w:t>
        </w:r>
        <w:proofErr w:type="spellEnd"/>
        <w:r>
          <w:rPr>
            <w:rFonts w:ascii="Arial" w:hAnsi="Arial" w:cs="Arial"/>
            <w:sz w:val="20"/>
          </w:rPr>
          <w:t xml:space="preserve"> ref). This is preferable to quicker parsimony based methods for phylogeographic reconstruction as these are not suitable for organisms with rapid rates of evolution, which bacteria often have. Unlike </w:t>
        </w:r>
        <w:proofErr w:type="spellStart"/>
        <w:r>
          <w:rPr>
            <w:rFonts w:ascii="Arial" w:hAnsi="Arial" w:cs="Arial"/>
            <w:sz w:val="20"/>
          </w:rPr>
          <w:t>Lemey</w:t>
        </w:r>
        <w:proofErr w:type="spellEnd"/>
        <w:r>
          <w:rPr>
            <w:rFonts w:ascii="Arial" w:hAnsi="Arial" w:cs="Arial"/>
            <w:sz w:val="20"/>
          </w:rPr>
          <w:t xml:space="preserve"> </w:t>
        </w:r>
        <w:r>
          <w:rPr>
            <w:rFonts w:ascii="Arial" w:hAnsi="Arial" w:cs="Arial"/>
            <w:i/>
            <w:sz w:val="20"/>
          </w:rPr>
          <w:t xml:space="preserve">et al </w:t>
        </w:r>
        <w:r>
          <w:rPr>
            <w:rFonts w:ascii="Arial" w:hAnsi="Arial" w:cs="Arial"/>
            <w:sz w:val="20"/>
          </w:rPr>
          <w:t>2009, which uses more sophisticated Bayesian analyses of Phylogeography, we would use a ML framework for increased computational speed.</w:t>
        </w:r>
      </w:ins>
    </w:p>
    <w:p w14:paraId="24921AAD" w14:textId="50C89A41" w:rsidR="005936D3" w:rsidRPr="00451F90" w:rsidRDefault="005936D3" w:rsidP="005936D3">
      <w:pPr>
        <w:rPr>
          <w:ins w:id="74" w:author="Josh D'Aeth" w:date="2018-05-12T13:24:00Z"/>
          <w:rFonts w:ascii="Arial" w:hAnsi="Arial" w:cs="Arial"/>
          <w:sz w:val="20"/>
        </w:rPr>
      </w:pPr>
      <w:ins w:id="75" w:author="Josh D'Aeth" w:date="2018-05-12T13:24:00Z">
        <w:r>
          <w:rPr>
            <w:rFonts w:ascii="Arial" w:hAnsi="Arial" w:cs="Arial"/>
            <w:sz w:val="20"/>
          </w:rPr>
          <w:t xml:space="preserve">The final part of our methodology would be to infer the genomic flux of these bacteria through time, this would follow on from work by Didelot </w:t>
        </w:r>
        <w:r w:rsidRPr="005F4340">
          <w:rPr>
            <w:rFonts w:ascii="Arial" w:hAnsi="Arial" w:cs="Arial"/>
            <w:i/>
            <w:sz w:val="20"/>
          </w:rPr>
          <w:t>et al</w:t>
        </w:r>
        <w:r>
          <w:rPr>
            <w:rFonts w:ascii="Arial" w:hAnsi="Arial" w:cs="Arial"/>
            <w:sz w:val="20"/>
          </w:rPr>
          <w:t xml:space="preserve"> 2009. </w:t>
        </w:r>
      </w:ins>
      <w:ins w:id="76" w:author="Josh D'Aeth" w:date="2018-05-12T13:29:00Z">
        <w:r w:rsidR="0019540E">
          <w:rPr>
            <w:rFonts w:ascii="Arial" w:hAnsi="Arial" w:cs="Arial"/>
            <w:sz w:val="20"/>
          </w:rPr>
          <w:t xml:space="preserve">This </w:t>
        </w:r>
      </w:ins>
      <w:ins w:id="77" w:author="Josh D'Aeth" w:date="2018-05-12T13:35:00Z">
        <w:r w:rsidR="0019540E">
          <w:rPr>
            <w:rFonts w:ascii="Arial" w:hAnsi="Arial" w:cs="Arial"/>
            <w:sz w:val="20"/>
          </w:rPr>
          <w:t xml:space="preserve">method will use the initial input alignment </w:t>
        </w:r>
      </w:ins>
      <w:ins w:id="78" w:author="Josh D'Aeth" w:date="2018-05-12T13:36:00Z">
        <w:r w:rsidR="0019540E">
          <w:rPr>
            <w:rFonts w:ascii="Arial" w:hAnsi="Arial" w:cs="Arial"/>
            <w:sz w:val="20"/>
          </w:rPr>
          <w:t xml:space="preserve">to detect a section of the bacterial pangenome which moves around the population, </w:t>
        </w:r>
      </w:ins>
      <w:ins w:id="79" w:author="Josh D'Aeth" w:date="2018-05-12T13:37:00Z">
        <w:r w:rsidR="0019540E">
          <w:rPr>
            <w:rFonts w:ascii="Arial" w:hAnsi="Arial" w:cs="Arial"/>
            <w:sz w:val="20"/>
          </w:rPr>
          <w:t>and reconstructs how these sections move around on our clonal phylogeny</w:t>
        </w:r>
      </w:ins>
      <w:ins w:id="80" w:author="Josh D'Aeth" w:date="2018-05-12T13:39:00Z">
        <w:r w:rsidR="0019540E">
          <w:rPr>
            <w:rFonts w:ascii="Arial" w:hAnsi="Arial" w:cs="Arial"/>
            <w:sz w:val="20"/>
          </w:rPr>
          <w:t xml:space="preserve"> (did ref)</w:t>
        </w:r>
      </w:ins>
      <w:ins w:id="81" w:author="Josh D'Aeth" w:date="2018-05-12T13:37:00Z">
        <w:r w:rsidR="0019540E">
          <w:rPr>
            <w:rFonts w:ascii="Arial" w:hAnsi="Arial" w:cs="Arial"/>
            <w:sz w:val="20"/>
          </w:rPr>
          <w:t xml:space="preserve">. </w:t>
        </w:r>
      </w:ins>
      <w:ins w:id="82" w:author="Josh D'Aeth" w:date="2018-05-12T13:38:00Z">
        <w:r w:rsidR="0019540E">
          <w:rPr>
            <w:rFonts w:ascii="Arial" w:hAnsi="Arial" w:cs="Arial"/>
            <w:sz w:val="20"/>
          </w:rPr>
          <w:t xml:space="preserve">This is currently implemented in a Bayesian </w:t>
        </w:r>
      </w:ins>
      <w:ins w:id="83" w:author="Josh D'Aeth" w:date="2018-05-12T13:39:00Z">
        <w:r w:rsidR="0019540E">
          <w:rPr>
            <w:rFonts w:ascii="Arial" w:hAnsi="Arial" w:cs="Arial"/>
            <w:sz w:val="20"/>
          </w:rPr>
          <w:t>framework;</w:t>
        </w:r>
      </w:ins>
      <w:ins w:id="84" w:author="Josh D'Aeth" w:date="2018-05-12T13:38:00Z">
        <w:r w:rsidR="0019540E">
          <w:rPr>
            <w:rFonts w:ascii="Arial" w:hAnsi="Arial" w:cs="Arial"/>
            <w:sz w:val="20"/>
          </w:rPr>
          <w:t xml:space="preserve"> the researcher would look to adapt this methodology to an ML framework to enable faster computation time. </w:t>
        </w:r>
      </w:ins>
      <w:ins w:id="85" w:author="Josh D'Aeth" w:date="2018-05-12T13:24:00Z">
        <w:r>
          <w:rPr>
            <w:rFonts w:ascii="Arial" w:hAnsi="Arial" w:cs="Arial"/>
            <w:sz w:val="20"/>
          </w:rPr>
          <w:t xml:space="preserve">   </w:t>
        </w:r>
        <w:r w:rsidRPr="00451F90">
          <w:rPr>
            <w:rFonts w:ascii="Arial" w:hAnsi="Arial" w:cs="Arial"/>
            <w:sz w:val="20"/>
          </w:rPr>
          <w:t xml:space="preserve"> </w:t>
        </w:r>
      </w:ins>
    </w:p>
    <w:p w14:paraId="5F8F4A8C" w14:textId="33196EA7" w:rsidR="00F5769D" w:rsidRPr="00451F90" w:rsidDel="005936D3" w:rsidRDefault="00F5769D" w:rsidP="00244310">
      <w:pPr>
        <w:rPr>
          <w:del w:id="86" w:author="Josh D'Aeth" w:date="2018-05-12T13:24:00Z"/>
          <w:rFonts w:ascii="Arial" w:hAnsi="Arial" w:cs="Arial"/>
          <w:sz w:val="20"/>
        </w:rPr>
      </w:pPr>
    </w:p>
    <w:p w14:paraId="34B53BC8" w14:textId="019934FC" w:rsidR="006502F3" w:rsidRPr="00451F90" w:rsidDel="005936D3" w:rsidRDefault="006502F3" w:rsidP="00244310">
      <w:pPr>
        <w:rPr>
          <w:del w:id="87" w:author="Josh D'Aeth" w:date="2018-05-12T13:24:00Z"/>
          <w:rFonts w:ascii="Arial" w:hAnsi="Arial" w:cs="Arial"/>
          <w:sz w:val="20"/>
        </w:rPr>
      </w:pPr>
      <w:del w:id="88" w:author="Josh D'Aeth" w:date="2018-05-12T13:24:00Z">
        <w:r w:rsidRPr="00451F90" w:rsidDel="005936D3">
          <w:rPr>
            <w:rFonts w:ascii="Arial" w:hAnsi="Arial" w:cs="Arial"/>
            <w:sz w:val="20"/>
          </w:rPr>
          <w:delText xml:space="preserve">This would represent the final step in our methodology, which would be combined by the post-doc into one pipeline for further analysis. </w:delText>
        </w:r>
      </w:del>
    </w:p>
    <w:p w14:paraId="2DC931C3" w14:textId="3E0F5A1B" w:rsidR="006502F3" w:rsidRPr="00451F90" w:rsidRDefault="006502F3" w:rsidP="00244310">
      <w:pPr>
        <w:rPr>
          <w:rFonts w:ascii="Arial" w:hAnsi="Arial" w:cs="Arial"/>
          <w:b/>
          <w:sz w:val="20"/>
        </w:rPr>
      </w:pPr>
      <w:r w:rsidRPr="00451F90">
        <w:rPr>
          <w:rFonts w:ascii="Arial" w:hAnsi="Arial" w:cs="Arial"/>
          <w:b/>
          <w:sz w:val="20"/>
        </w:rPr>
        <w:t>Phase 2:</w:t>
      </w:r>
    </w:p>
    <w:p w14:paraId="6E008AFB" w14:textId="1D0FED49" w:rsidR="006502F3" w:rsidRPr="00451F90" w:rsidRDefault="006502F3" w:rsidP="00244310">
      <w:pPr>
        <w:rPr>
          <w:rFonts w:ascii="Arial" w:hAnsi="Arial" w:cs="Arial"/>
          <w:sz w:val="20"/>
        </w:rPr>
      </w:pPr>
      <w:r w:rsidRPr="00451F90">
        <w:rPr>
          <w:rFonts w:ascii="Arial" w:hAnsi="Arial" w:cs="Arial"/>
          <w:sz w:val="20"/>
        </w:rPr>
        <w:t xml:space="preserve">Once developed into a single pipeline of tools, we would have to test the methodology and prepare it for distribution. </w:t>
      </w:r>
      <w:r w:rsidR="00E528B5" w:rsidRPr="00451F90">
        <w:rPr>
          <w:rFonts w:ascii="Arial" w:hAnsi="Arial" w:cs="Arial"/>
          <w:sz w:val="20"/>
        </w:rPr>
        <w:t xml:space="preserve">This would involve simulation runs, building in informative error messages and preparing walk-throughs and a message board to enable use by third parties. This would be distributed from GitHub, which is an established environment for open source software distribution. </w:t>
      </w:r>
    </w:p>
    <w:p w14:paraId="383E5408" w14:textId="3B90FCE7" w:rsidR="00E528B5" w:rsidRPr="00451F90" w:rsidRDefault="00E528B5" w:rsidP="00244310">
      <w:pPr>
        <w:rPr>
          <w:rFonts w:ascii="Arial" w:hAnsi="Arial" w:cs="Arial"/>
          <w:b/>
          <w:sz w:val="20"/>
        </w:rPr>
      </w:pPr>
      <w:r w:rsidRPr="00451F90">
        <w:rPr>
          <w:rFonts w:ascii="Arial" w:hAnsi="Arial" w:cs="Arial"/>
          <w:b/>
          <w:sz w:val="20"/>
        </w:rPr>
        <w:t>Phase 3:</w:t>
      </w:r>
    </w:p>
    <w:p w14:paraId="6C224138" w14:textId="493FF52A" w:rsidR="006E0886" w:rsidRPr="00451F90" w:rsidRDefault="00E528B5" w:rsidP="00244310">
      <w:pPr>
        <w:rPr>
          <w:rFonts w:ascii="Arial" w:hAnsi="Arial" w:cs="Arial"/>
          <w:sz w:val="20"/>
        </w:rPr>
      </w:pPr>
      <w:r w:rsidRPr="00451F90">
        <w:rPr>
          <w:rFonts w:ascii="Arial" w:hAnsi="Arial" w:cs="Arial"/>
          <w:sz w:val="20"/>
        </w:rPr>
        <w:t xml:space="preserve">Once the methodology is developed we will test it with analysis of the link between </w:t>
      </w:r>
      <w:r w:rsidR="002B1D4A" w:rsidRPr="00451F90">
        <w:rPr>
          <w:rFonts w:ascii="Arial" w:hAnsi="Arial" w:cs="Arial"/>
          <w:sz w:val="20"/>
        </w:rPr>
        <w:t xml:space="preserve">antibiotic consumption and the spread of antibiotic resistance among German isolates of pneumococcus. </w:t>
      </w:r>
      <w:commentRangeStart w:id="89"/>
      <w:r w:rsidR="002B1D4A" w:rsidRPr="00451F90">
        <w:rPr>
          <w:rFonts w:ascii="Arial" w:hAnsi="Arial" w:cs="Arial"/>
          <w:sz w:val="20"/>
        </w:rPr>
        <w:t>We already have a large WGS dataset for IPD isolates from Germany which we will use for an input to our tool</w:t>
      </w:r>
      <w:ins w:id="90" w:author="Josh D'Aeth" w:date="2018-05-11T14:57:00Z">
        <w:r w:rsidR="00FF3CA1">
          <w:rPr>
            <w:rFonts w:ascii="Arial" w:hAnsi="Arial" w:cs="Arial"/>
            <w:sz w:val="20"/>
          </w:rPr>
          <w:t>, while my Co-I will also create a new database of WGS of the meningococcus from Germany for further testing of our tool</w:t>
        </w:r>
      </w:ins>
      <w:r w:rsidR="002B1D4A" w:rsidRPr="00451F90">
        <w:rPr>
          <w:rFonts w:ascii="Arial" w:hAnsi="Arial" w:cs="Arial"/>
          <w:sz w:val="20"/>
        </w:rPr>
        <w:t>.</w:t>
      </w:r>
      <w:ins w:id="91" w:author="Josh D'Aeth" w:date="2018-05-11T14:57:00Z">
        <w:r w:rsidR="00FF3CA1">
          <w:rPr>
            <w:rFonts w:ascii="Arial" w:hAnsi="Arial" w:cs="Arial"/>
            <w:sz w:val="20"/>
          </w:rPr>
          <w:t xml:space="preserve"> Furthermore</w:t>
        </w:r>
      </w:ins>
      <w:r w:rsidR="002B1D4A" w:rsidRPr="00451F90">
        <w:rPr>
          <w:rFonts w:ascii="Arial" w:hAnsi="Arial" w:cs="Arial"/>
          <w:sz w:val="20"/>
        </w:rPr>
        <w:t xml:space="preserve"> </w:t>
      </w:r>
      <w:commentRangeEnd w:id="89"/>
      <w:r w:rsidR="00427B9C">
        <w:rPr>
          <w:rStyle w:val="CommentReference"/>
        </w:rPr>
        <w:commentReference w:id="89"/>
      </w:r>
      <w:del w:id="92" w:author="Josh D'Aeth" w:date="2018-05-11T14:58:00Z">
        <w:r w:rsidR="002B1D4A" w:rsidRPr="00451F90" w:rsidDel="00FF3CA1">
          <w:rPr>
            <w:rFonts w:ascii="Arial" w:hAnsi="Arial" w:cs="Arial"/>
            <w:sz w:val="20"/>
          </w:rPr>
          <w:delText>M</w:delText>
        </w:r>
      </w:del>
      <w:ins w:id="93" w:author="Josh D'Aeth" w:date="2018-05-11T14:58:00Z">
        <w:r w:rsidR="00FF3CA1">
          <w:rPr>
            <w:rFonts w:ascii="Arial" w:hAnsi="Arial" w:cs="Arial"/>
            <w:sz w:val="20"/>
          </w:rPr>
          <w:t>m</w:t>
        </w:r>
      </w:ins>
      <w:r w:rsidR="002B1D4A" w:rsidRPr="00451F90">
        <w:rPr>
          <w:rFonts w:ascii="Arial" w:hAnsi="Arial" w:cs="Arial"/>
          <w:sz w:val="20"/>
        </w:rPr>
        <w:t xml:space="preserve">y Co-I </w:t>
      </w:r>
      <w:r w:rsidR="002B1D4A" w:rsidRPr="00451F90">
        <w:rPr>
          <w:rFonts w:ascii="Arial" w:hAnsi="Arial" w:cs="Arial"/>
          <w:sz w:val="20"/>
        </w:rPr>
        <w:lastRenderedPageBreak/>
        <w:t>will extract a set of data with greater resolution of antibiotic consumption, as described in the Co-I section below. Using this we will test if consumption among certain age groups is associated with an increase in N</w:t>
      </w:r>
      <w:r w:rsidR="002B1D4A" w:rsidRPr="00451F90">
        <w:rPr>
          <w:rFonts w:ascii="Arial" w:hAnsi="Arial" w:cs="Arial"/>
          <w:sz w:val="20"/>
          <w:vertAlign w:val="subscript"/>
        </w:rPr>
        <w:t xml:space="preserve">e </w:t>
      </w:r>
      <w:r w:rsidR="002B1D4A" w:rsidRPr="00451F90">
        <w:rPr>
          <w:rFonts w:ascii="Arial" w:hAnsi="Arial" w:cs="Arial"/>
          <w:sz w:val="20"/>
        </w:rPr>
        <w:t xml:space="preserve">of resistant bacteria and work out the context of the spread of resistance, to detect if any class of antibiotics is associated with increased, or decreased, spread of resistance. The output of this will allow us to make policy recommendations for antibiotic consumption, and given the </w:t>
      </w:r>
      <w:r w:rsidR="006E0886" w:rsidRPr="00451F90">
        <w:rPr>
          <w:rFonts w:ascii="Arial" w:hAnsi="Arial" w:cs="Arial"/>
          <w:sz w:val="20"/>
        </w:rPr>
        <w:t xml:space="preserve">generalizability of our methodology this can be further tailored to individual country data to provide more relevant recommendations. </w:t>
      </w:r>
    </w:p>
    <w:p w14:paraId="4F704707" w14:textId="77777777" w:rsidR="006E0886" w:rsidRPr="001C6182" w:rsidRDefault="006E0886" w:rsidP="00244310">
      <w:pPr>
        <w:rPr>
          <w:rFonts w:ascii="Arial" w:hAnsi="Arial" w:cs="Arial"/>
          <w:b/>
          <w:sz w:val="20"/>
          <w:u w:val="single"/>
          <w:rPrChange w:id="94" w:author="Josh D'Aeth" w:date="2018-05-12T13:50:00Z">
            <w:rPr>
              <w:rFonts w:ascii="Arial" w:hAnsi="Arial" w:cs="Arial"/>
              <w:sz w:val="20"/>
              <w:u w:val="single"/>
            </w:rPr>
          </w:rPrChange>
        </w:rPr>
      </w:pPr>
      <w:r w:rsidRPr="001C6182">
        <w:rPr>
          <w:rFonts w:ascii="Arial" w:hAnsi="Arial" w:cs="Arial"/>
          <w:b/>
          <w:sz w:val="20"/>
          <w:u w:val="single"/>
          <w:rPrChange w:id="95" w:author="Josh D'Aeth" w:date="2018-05-12T13:50:00Z">
            <w:rPr>
              <w:rFonts w:ascii="Arial" w:hAnsi="Arial" w:cs="Arial"/>
              <w:sz w:val="20"/>
              <w:u w:val="single"/>
            </w:rPr>
          </w:rPrChange>
        </w:rPr>
        <w:t>Timeliness and novelty:</w:t>
      </w:r>
    </w:p>
    <w:p w14:paraId="5E037418" w14:textId="195B576F" w:rsidR="00802F19" w:rsidRDefault="006E0886" w:rsidP="00244310">
      <w:pPr>
        <w:rPr>
          <w:ins w:id="96" w:author="Josh D'Aeth" w:date="2018-05-12T12:27:00Z"/>
          <w:rFonts w:ascii="Arial" w:hAnsi="Arial" w:cs="Arial"/>
          <w:sz w:val="20"/>
        </w:rPr>
      </w:pPr>
      <w:r w:rsidRPr="00451F90">
        <w:rPr>
          <w:rFonts w:ascii="Arial" w:hAnsi="Arial" w:cs="Arial"/>
          <w:sz w:val="20"/>
        </w:rPr>
        <w:t>To our knowledge this is the first attempt to explicitly infer the clonal frame of recombinogenic bacteria and</w:t>
      </w:r>
      <w:r w:rsidR="008925F0" w:rsidRPr="00451F90">
        <w:rPr>
          <w:rFonts w:ascii="Arial" w:hAnsi="Arial" w:cs="Arial"/>
          <w:sz w:val="20"/>
        </w:rPr>
        <w:t xml:space="preserve"> then</w:t>
      </w:r>
      <w:r w:rsidRPr="00451F90">
        <w:rPr>
          <w:rFonts w:ascii="Arial" w:hAnsi="Arial" w:cs="Arial"/>
          <w:sz w:val="20"/>
        </w:rPr>
        <w:t xml:space="preserve"> use this to evaluate </w:t>
      </w:r>
      <w:r w:rsidR="008925F0" w:rsidRPr="00451F90">
        <w:rPr>
          <w:rFonts w:ascii="Arial" w:hAnsi="Arial" w:cs="Arial"/>
          <w:sz w:val="20"/>
        </w:rPr>
        <w:t>their past population dynamics</w:t>
      </w:r>
      <w:ins w:id="97" w:author="Josh D'Aeth" w:date="2018-05-12T13:24:00Z">
        <w:r w:rsidR="005936D3">
          <w:rPr>
            <w:rFonts w:ascii="Arial" w:hAnsi="Arial" w:cs="Arial"/>
            <w:sz w:val="20"/>
          </w:rPr>
          <w:t xml:space="preserve"> and </w:t>
        </w:r>
      </w:ins>
      <w:ins w:id="98" w:author="Josh D'Aeth" w:date="2018-05-12T13:25:00Z">
        <w:r w:rsidR="005936D3">
          <w:rPr>
            <w:rFonts w:ascii="Arial" w:hAnsi="Arial" w:cs="Arial"/>
            <w:sz w:val="20"/>
          </w:rPr>
          <w:t>geographic spread</w:t>
        </w:r>
      </w:ins>
      <w:r w:rsidR="008925F0" w:rsidRPr="00451F90">
        <w:rPr>
          <w:rFonts w:ascii="Arial" w:hAnsi="Arial" w:cs="Arial"/>
          <w:sz w:val="20"/>
        </w:rPr>
        <w:t>.</w:t>
      </w:r>
      <w:r w:rsidR="00C51196" w:rsidRPr="00451F90">
        <w:rPr>
          <w:rFonts w:ascii="Arial" w:hAnsi="Arial" w:cs="Arial"/>
          <w:sz w:val="20"/>
        </w:rPr>
        <w:t xml:space="preserve"> The output of a molecular clock scaled phylogenetic tree will enable powerful phylodynamic tools to be employed for the first time among these recombinogenic bacteria, enabling inference of a range of epidemiological process, from spatial spread to population dynamics.</w:t>
      </w:r>
      <w:ins w:id="99" w:author="Josh D'Aeth" w:date="2018-05-12T13:40:00Z">
        <w:r w:rsidR="0019540E">
          <w:rPr>
            <w:rFonts w:ascii="Arial" w:hAnsi="Arial" w:cs="Arial"/>
            <w:sz w:val="20"/>
          </w:rPr>
          <w:t xml:space="preserve"> Given the increasing use of WGS data </w:t>
        </w:r>
      </w:ins>
      <w:ins w:id="100" w:author="Josh D'Aeth" w:date="2018-05-12T13:41:00Z">
        <w:r w:rsidR="0019540E">
          <w:rPr>
            <w:rFonts w:ascii="Arial" w:hAnsi="Arial" w:cs="Arial"/>
            <w:sz w:val="20"/>
          </w:rPr>
          <w:t>by public health bodies, our methodology will allow for these bodies, who have limited expe</w:t>
        </w:r>
      </w:ins>
      <w:ins w:id="101" w:author="Josh D'Aeth" w:date="2018-05-12T13:42:00Z">
        <w:r w:rsidR="0019540E">
          <w:rPr>
            <w:rFonts w:ascii="Arial" w:hAnsi="Arial" w:cs="Arial"/>
            <w:sz w:val="20"/>
          </w:rPr>
          <w:t>rtise in utilizing all the separate complex Bayesian analyses our approach collates</w:t>
        </w:r>
        <w:r w:rsidR="001C6182">
          <w:rPr>
            <w:rFonts w:ascii="Arial" w:hAnsi="Arial" w:cs="Arial"/>
            <w:sz w:val="20"/>
          </w:rPr>
          <w:t>, to produce rapid and informative results</w:t>
        </w:r>
      </w:ins>
      <w:ins w:id="102" w:author="Josh D'Aeth" w:date="2018-05-12T13:45:00Z">
        <w:r w:rsidR="001C6182">
          <w:rPr>
            <w:rFonts w:ascii="Arial" w:hAnsi="Arial" w:cs="Arial"/>
            <w:sz w:val="20"/>
          </w:rPr>
          <w:t xml:space="preserve"> ideal for weekly reports about the sp</w:t>
        </w:r>
      </w:ins>
      <w:ins w:id="103" w:author="Josh D'Aeth" w:date="2018-05-12T13:46:00Z">
        <w:r w:rsidR="001C6182">
          <w:rPr>
            <w:rFonts w:ascii="Arial" w:hAnsi="Arial" w:cs="Arial"/>
            <w:sz w:val="20"/>
          </w:rPr>
          <w:t>read of resistance among bacteria for instance</w:t>
        </w:r>
      </w:ins>
      <w:ins w:id="104" w:author="Josh D'Aeth" w:date="2018-05-12T13:43:00Z">
        <w:r w:rsidR="001C6182">
          <w:rPr>
            <w:rFonts w:ascii="Arial" w:hAnsi="Arial" w:cs="Arial"/>
            <w:sz w:val="20"/>
          </w:rPr>
          <w:t xml:space="preserve"> .</w:t>
        </w:r>
      </w:ins>
      <w:del w:id="105" w:author="Josh D'Aeth" w:date="2018-05-12T13:43:00Z">
        <w:r w:rsidR="00C51196" w:rsidRPr="00451F90" w:rsidDel="001C6182">
          <w:rPr>
            <w:rFonts w:ascii="Arial" w:hAnsi="Arial" w:cs="Arial"/>
            <w:sz w:val="20"/>
          </w:rPr>
          <w:delText xml:space="preserve"> </w:delText>
        </w:r>
      </w:del>
      <w:r w:rsidR="00C51196" w:rsidRPr="00451F90">
        <w:rPr>
          <w:rFonts w:ascii="Arial" w:hAnsi="Arial" w:cs="Arial"/>
          <w:sz w:val="20"/>
        </w:rPr>
        <w:t>Our methodology in particular allows for the assessment of the past population dynamics of these important pathogens, from this we have a particular focus on interrogating the link between antibiotic consumption and antibiotic resistance.</w:t>
      </w:r>
      <w:r w:rsidR="00802F19" w:rsidRPr="00451F90">
        <w:rPr>
          <w:rFonts w:ascii="Arial" w:hAnsi="Arial" w:cs="Arial"/>
          <w:sz w:val="20"/>
        </w:rPr>
        <w:t xml:space="preserve"> We aim to provide evidence based policy recommendations to mitigate the further spread of resistance.</w:t>
      </w:r>
      <w:r w:rsidR="00C51196" w:rsidRPr="00451F90">
        <w:rPr>
          <w:rFonts w:ascii="Arial" w:hAnsi="Arial" w:cs="Arial"/>
          <w:sz w:val="20"/>
        </w:rPr>
        <w:t xml:space="preserve"> Given th</w:t>
      </w:r>
      <w:r w:rsidR="00802F19" w:rsidRPr="00451F90">
        <w:rPr>
          <w:rFonts w:ascii="Arial" w:hAnsi="Arial" w:cs="Arial"/>
          <w:sz w:val="20"/>
        </w:rPr>
        <w:t>e alarmingly rapid global spread of antibiotic resistance, and the immense public health costs resistance imposes, we believe this work to be both necessary and timely.</w:t>
      </w:r>
    </w:p>
    <w:p w14:paraId="1026C399" w14:textId="77777777" w:rsidR="003C3D4D" w:rsidRPr="001C6182" w:rsidRDefault="003C3D4D" w:rsidP="003C3D4D">
      <w:pPr>
        <w:rPr>
          <w:ins w:id="106" w:author="Josh D'Aeth" w:date="2018-05-12T12:27:00Z"/>
          <w:rFonts w:ascii="Arial" w:hAnsi="Arial" w:cs="Arial"/>
          <w:b/>
          <w:sz w:val="20"/>
          <w:u w:val="single"/>
          <w:lang w:val="en-GB"/>
          <w:rPrChange w:id="107" w:author="Josh D'Aeth" w:date="2018-05-12T13:51:00Z">
            <w:rPr>
              <w:ins w:id="108" w:author="Josh D'Aeth" w:date="2018-05-12T12:27:00Z"/>
              <w:rFonts w:ascii="Arial" w:hAnsi="Arial" w:cs="Arial"/>
              <w:sz w:val="20"/>
              <w:u w:val="single"/>
              <w:lang w:val="en-GB"/>
            </w:rPr>
          </w:rPrChange>
        </w:rPr>
      </w:pPr>
      <w:ins w:id="109" w:author="Josh D'Aeth" w:date="2018-05-12T12:27:00Z">
        <w:r w:rsidRPr="001C6182">
          <w:rPr>
            <w:rFonts w:ascii="Arial" w:hAnsi="Arial" w:cs="Arial"/>
            <w:b/>
            <w:sz w:val="20"/>
            <w:u w:val="single"/>
            <w:lang w:val="en-GB"/>
            <w:rPrChange w:id="110" w:author="Josh D'Aeth" w:date="2018-05-12T13:51:00Z">
              <w:rPr>
                <w:rFonts w:ascii="Arial" w:hAnsi="Arial" w:cs="Arial"/>
                <w:sz w:val="20"/>
                <w:u w:val="single"/>
                <w:lang w:val="en-GB"/>
              </w:rPr>
            </w:rPrChange>
          </w:rPr>
          <w:t>Contribution of the Co-I:</w:t>
        </w:r>
      </w:ins>
    </w:p>
    <w:p w14:paraId="3A2A6DCB" w14:textId="77777777" w:rsidR="003C3D4D" w:rsidRPr="002B5120" w:rsidRDefault="003C3D4D" w:rsidP="003C3D4D">
      <w:pPr>
        <w:rPr>
          <w:ins w:id="111" w:author="Josh D'Aeth" w:date="2018-05-12T12:27:00Z"/>
          <w:rFonts w:ascii="Arial" w:hAnsi="Arial" w:cs="Arial"/>
          <w:sz w:val="20"/>
          <w:lang w:val="en-GB"/>
        </w:rPr>
      </w:pPr>
      <w:ins w:id="112" w:author="Josh D'Aeth" w:date="2018-05-12T12:27:00Z">
        <w:r w:rsidRPr="002B5120">
          <w:rPr>
            <w:rFonts w:ascii="Arial" w:hAnsi="Arial" w:cs="Arial"/>
            <w:sz w:val="20"/>
            <w:lang w:val="en-GB"/>
          </w:rPr>
          <w:t>As co-investigator in this important study, my role will be as coordinator, data miner and data manager to firstly, extract all available pneumococcal isolate strain data from surveillance records across Germany, held at The German National Reference Centr</w:t>
        </w:r>
        <w:r>
          <w:rPr>
            <w:rFonts w:ascii="Arial" w:hAnsi="Arial" w:cs="Arial"/>
            <w:sz w:val="20"/>
            <w:lang w:val="en-GB"/>
          </w:rPr>
          <w:t>e</w:t>
        </w:r>
        <w:r w:rsidRPr="002B5120">
          <w:rPr>
            <w:rFonts w:ascii="Arial" w:hAnsi="Arial" w:cs="Arial"/>
            <w:sz w:val="20"/>
            <w:lang w:val="en-GB"/>
          </w:rPr>
          <w:t xml:space="preserve"> for Streptococci, and secondly, to coordinate sequencing of </w:t>
        </w:r>
        <w:r w:rsidRPr="002B5120">
          <w:rPr>
            <w:rFonts w:ascii="Arial" w:hAnsi="Arial" w:cs="Arial"/>
            <w:i/>
            <w:iCs/>
            <w:sz w:val="20"/>
            <w:lang w:val="en-GB"/>
          </w:rPr>
          <w:t>Neisseria meningitidis</w:t>
        </w:r>
        <w:r w:rsidRPr="002B5120">
          <w:rPr>
            <w:rFonts w:ascii="Arial" w:hAnsi="Arial" w:cs="Arial"/>
            <w:sz w:val="20"/>
            <w:lang w:val="en-GB"/>
          </w:rPr>
          <w:t xml:space="preserve"> isolates. Regarding the pneumococcal surveillance data, the principle investigator’s previous work has utilized sequences from 1992-2000, however, pneumococcal surveillance in Germany has been conducted since 1992 to the present day. Therefore, my work will centre around extending the scope of the current dataset to include sequences up to at least 2010 inclusive, as well as to source the corresponding years’ antibiotic consumption data from the Institute of Medical Statistics, Frankfurt. My current role at the Institute of Medical Statistics in Frankfurt and fluency in German mean I am well positioned to find and read these data. I have worked in statistics and bacterial research for many years in Germany which will help liaison with government departments, research groups and hospitals to gain access to any additional data sources that may not be freely accessible. Such sources may include the Federal Ministry of Health (</w:t>
        </w:r>
        <w:proofErr w:type="spellStart"/>
        <w:r w:rsidRPr="002B5120">
          <w:rPr>
            <w:rFonts w:ascii="Arial" w:hAnsi="Arial" w:cs="Arial"/>
            <w:sz w:val="20"/>
            <w:lang w:val="en-GB"/>
          </w:rPr>
          <w:t>Bundesministerium</w:t>
        </w:r>
        <w:proofErr w:type="spellEnd"/>
        <w:r w:rsidRPr="002B5120">
          <w:rPr>
            <w:rFonts w:ascii="Arial" w:hAnsi="Arial" w:cs="Arial"/>
            <w:sz w:val="20"/>
            <w:lang w:val="en-GB"/>
          </w:rPr>
          <w:t xml:space="preserve"> </w:t>
        </w:r>
        <w:proofErr w:type="spellStart"/>
        <w:r w:rsidRPr="002B5120">
          <w:rPr>
            <w:rFonts w:ascii="Arial" w:hAnsi="Arial" w:cs="Arial"/>
            <w:sz w:val="20"/>
            <w:lang w:val="en-GB"/>
          </w:rPr>
          <w:t>für</w:t>
        </w:r>
        <w:proofErr w:type="spellEnd"/>
        <w:r w:rsidRPr="002B5120">
          <w:rPr>
            <w:rFonts w:ascii="Arial" w:hAnsi="Arial" w:cs="Arial"/>
            <w:sz w:val="20"/>
            <w:lang w:val="en-GB"/>
          </w:rPr>
          <w:t xml:space="preserve"> Gesundheit) and the European Centre for Disease Prevention and Control (ECDC). The ECDC collects population-level data on antibiotic consumption but may be able to help locate sources of data at lower-administrative levels that feed into these country-level statistics.</w:t>
        </w:r>
      </w:ins>
    </w:p>
    <w:p w14:paraId="08C2DAD8" w14:textId="77777777" w:rsidR="003C3D4D" w:rsidRPr="002B5120" w:rsidRDefault="003C3D4D" w:rsidP="003C3D4D">
      <w:pPr>
        <w:rPr>
          <w:ins w:id="113" w:author="Josh D'Aeth" w:date="2018-05-12T12:27:00Z"/>
          <w:rFonts w:ascii="Arial" w:hAnsi="Arial" w:cs="Arial"/>
          <w:sz w:val="20"/>
          <w:lang w:val="en-GB"/>
        </w:rPr>
      </w:pPr>
      <w:proofErr w:type="gramStart"/>
      <w:ins w:id="114" w:author="Josh D'Aeth" w:date="2018-05-12T12:27:00Z">
        <w:r w:rsidRPr="002B5120">
          <w:rPr>
            <w:rFonts w:ascii="Arial" w:hAnsi="Arial" w:cs="Arial"/>
            <w:sz w:val="20"/>
            <w:lang w:val="en-GB"/>
          </w:rPr>
          <w:t>With regard to</w:t>
        </w:r>
        <w:proofErr w:type="gramEnd"/>
        <w:r w:rsidRPr="002B5120">
          <w:rPr>
            <w:rFonts w:ascii="Arial" w:hAnsi="Arial" w:cs="Arial"/>
            <w:sz w:val="20"/>
            <w:lang w:val="en-GB"/>
          </w:rPr>
          <w:t xml:space="preserve"> </w:t>
        </w:r>
        <w:r w:rsidRPr="004B4428">
          <w:rPr>
            <w:rFonts w:ascii="Arial" w:hAnsi="Arial" w:cs="Arial"/>
            <w:i/>
            <w:iCs/>
            <w:sz w:val="20"/>
            <w:lang w:val="en-GB"/>
          </w:rPr>
          <w:t>Neisseria meningitidis</w:t>
        </w:r>
        <w:r w:rsidRPr="002B5120">
          <w:rPr>
            <w:rFonts w:ascii="Arial" w:hAnsi="Arial" w:cs="Arial"/>
            <w:sz w:val="20"/>
            <w:lang w:val="en-GB"/>
          </w:rPr>
          <w:t xml:space="preserve">, I will coordinate with the Federal Ministry of Health to sequence available isolates since this has not yet been done. I have a track record of working with the Federal Ministry of Health </w:t>
        </w:r>
        <w:r>
          <w:rPr>
            <w:rFonts w:ascii="Arial" w:hAnsi="Arial" w:cs="Arial"/>
            <w:sz w:val="20"/>
            <w:lang w:val="en-GB"/>
          </w:rPr>
          <w:t xml:space="preserve">to analyse </w:t>
        </w:r>
        <w:r w:rsidRPr="002B5120">
          <w:rPr>
            <w:rFonts w:ascii="Arial" w:hAnsi="Arial" w:cs="Arial"/>
            <w:sz w:val="20"/>
            <w:lang w:val="en-GB"/>
          </w:rPr>
          <w:t>bacterial surveillance data and thus am well placed to meet with relevant officials, draw up necessary permissions and contracts, and recommend sequencing methodologies and laboratories to utili</w:t>
        </w:r>
        <w:r>
          <w:rPr>
            <w:rFonts w:ascii="Arial" w:hAnsi="Arial" w:cs="Arial"/>
            <w:sz w:val="20"/>
            <w:lang w:val="en-GB"/>
          </w:rPr>
          <w:t>s</w:t>
        </w:r>
        <w:r w:rsidRPr="002B5120">
          <w:rPr>
            <w:rFonts w:ascii="Arial" w:hAnsi="Arial" w:cs="Arial"/>
            <w:sz w:val="20"/>
            <w:lang w:val="en-GB"/>
          </w:rPr>
          <w:t>e.</w:t>
        </w:r>
      </w:ins>
    </w:p>
    <w:p w14:paraId="365238A2" w14:textId="77777777" w:rsidR="003C3D4D" w:rsidRPr="002B5120" w:rsidRDefault="003C3D4D" w:rsidP="003C3D4D">
      <w:pPr>
        <w:rPr>
          <w:ins w:id="115" w:author="Josh D'Aeth" w:date="2018-05-12T12:27:00Z"/>
          <w:rFonts w:ascii="Arial" w:hAnsi="Arial" w:cs="Arial"/>
          <w:sz w:val="20"/>
          <w:lang w:val="en-GB"/>
        </w:rPr>
      </w:pPr>
      <w:ins w:id="116" w:author="Josh D'Aeth" w:date="2018-05-12T12:27:00Z">
        <w:r w:rsidRPr="002B5120">
          <w:rPr>
            <w:rFonts w:ascii="Arial" w:hAnsi="Arial" w:cs="Arial"/>
            <w:sz w:val="20"/>
            <w:lang w:val="en-GB"/>
          </w:rPr>
          <w:t>Once all data are collected, I will conduct data cleaning and merging from different sources before splitting each respective bacterial data</w:t>
        </w:r>
        <w:r>
          <w:rPr>
            <w:rFonts w:ascii="Arial" w:hAnsi="Arial" w:cs="Arial"/>
            <w:sz w:val="20"/>
            <w:lang w:val="en-GB"/>
          </w:rPr>
          <w:t>set</w:t>
        </w:r>
        <w:r w:rsidRPr="002B5120">
          <w:rPr>
            <w:rFonts w:ascii="Arial" w:hAnsi="Arial" w:cs="Arial"/>
            <w:sz w:val="20"/>
            <w:lang w:val="en-GB"/>
          </w:rPr>
          <w:t xml:space="preserve"> into epidemiologically important age groups and by the type of drug and class of antibiotic prescribed, as well as into geographical units within Germany. The size of geographic units to be used will depend on the spread of sequences and consumption data across the country. At the end of the project I will help the principle investigator to disseminate key findings within Germany to key research and policy stakeholders as deemed appropriate.</w:t>
        </w:r>
      </w:ins>
    </w:p>
    <w:p w14:paraId="1DA2F892" w14:textId="3A68B362" w:rsidR="003C3D4D" w:rsidDel="0019540E" w:rsidRDefault="003C3D4D" w:rsidP="00244310">
      <w:pPr>
        <w:rPr>
          <w:del w:id="117" w:author="Josh D'Aeth" w:date="2018-05-12T12:27:00Z"/>
          <w:rFonts w:ascii="Arial" w:hAnsi="Arial" w:cs="Arial"/>
          <w:sz w:val="20"/>
        </w:rPr>
      </w:pPr>
    </w:p>
    <w:p w14:paraId="5DB67C5C" w14:textId="3CCDB362" w:rsidR="0019540E" w:rsidRDefault="0019540E" w:rsidP="00244310">
      <w:pPr>
        <w:rPr>
          <w:ins w:id="118" w:author="Josh D'Aeth" w:date="2018-05-12T13:39:00Z"/>
          <w:rFonts w:ascii="Arial" w:hAnsi="Arial" w:cs="Arial"/>
          <w:sz w:val="20"/>
        </w:rPr>
      </w:pPr>
    </w:p>
    <w:p w14:paraId="3A6787E6" w14:textId="30D55F78" w:rsidR="0019540E" w:rsidRDefault="0019540E" w:rsidP="00244310">
      <w:pPr>
        <w:rPr>
          <w:ins w:id="119" w:author="Josh D'Aeth" w:date="2018-05-12T13:39:00Z"/>
          <w:rFonts w:ascii="Arial" w:hAnsi="Arial" w:cs="Arial"/>
          <w:sz w:val="20"/>
        </w:rPr>
      </w:pPr>
    </w:p>
    <w:p w14:paraId="4442F765" w14:textId="1F1E4FB1" w:rsidR="00E528B5" w:rsidRPr="001C6182" w:rsidRDefault="00802F19" w:rsidP="00244310">
      <w:pPr>
        <w:rPr>
          <w:rFonts w:ascii="Arial" w:hAnsi="Arial" w:cs="Arial"/>
          <w:b/>
          <w:sz w:val="20"/>
          <w:u w:val="single"/>
          <w:rPrChange w:id="120" w:author="Josh D'Aeth" w:date="2018-05-12T13:51:00Z">
            <w:rPr>
              <w:rFonts w:ascii="Arial" w:hAnsi="Arial" w:cs="Arial"/>
              <w:sz w:val="20"/>
              <w:u w:val="single"/>
            </w:rPr>
          </w:rPrChange>
        </w:rPr>
      </w:pPr>
      <w:proofErr w:type="spellStart"/>
      <w:r w:rsidRPr="001C6182">
        <w:rPr>
          <w:rFonts w:ascii="Arial" w:hAnsi="Arial" w:cs="Arial"/>
          <w:b/>
          <w:sz w:val="20"/>
          <w:u w:val="single"/>
          <w:rPrChange w:id="121" w:author="Josh D'Aeth" w:date="2018-05-12T13:51:00Z">
            <w:rPr>
              <w:rFonts w:ascii="Arial" w:hAnsi="Arial" w:cs="Arial"/>
              <w:sz w:val="20"/>
              <w:u w:val="single"/>
            </w:rPr>
          </w:rPrChange>
        </w:rPr>
        <w:lastRenderedPageBreak/>
        <w:t>Programme</w:t>
      </w:r>
      <w:proofErr w:type="spellEnd"/>
      <w:r w:rsidRPr="001C6182">
        <w:rPr>
          <w:rFonts w:ascii="Arial" w:hAnsi="Arial" w:cs="Arial"/>
          <w:b/>
          <w:sz w:val="20"/>
          <w:u w:val="single"/>
          <w:rPrChange w:id="122" w:author="Josh D'Aeth" w:date="2018-05-12T13:51:00Z">
            <w:rPr>
              <w:rFonts w:ascii="Arial" w:hAnsi="Arial" w:cs="Arial"/>
              <w:sz w:val="20"/>
              <w:u w:val="single"/>
            </w:rPr>
          </w:rPrChange>
        </w:rPr>
        <w:t xml:space="preserve"> of work: </w:t>
      </w:r>
      <w:r w:rsidR="00C51196" w:rsidRPr="001C6182">
        <w:rPr>
          <w:rFonts w:ascii="Arial" w:hAnsi="Arial" w:cs="Arial"/>
          <w:b/>
          <w:sz w:val="20"/>
          <w:u w:val="single"/>
          <w:rPrChange w:id="123" w:author="Josh D'Aeth" w:date="2018-05-12T13:51:00Z">
            <w:rPr>
              <w:rFonts w:ascii="Arial" w:hAnsi="Arial" w:cs="Arial"/>
              <w:sz w:val="20"/>
              <w:u w:val="single"/>
            </w:rPr>
          </w:rPrChange>
        </w:rPr>
        <w:t xml:space="preserve">   </w:t>
      </w:r>
      <w:r w:rsidR="008925F0" w:rsidRPr="001C6182">
        <w:rPr>
          <w:rFonts w:ascii="Arial" w:hAnsi="Arial" w:cs="Arial"/>
          <w:b/>
          <w:sz w:val="20"/>
          <w:u w:val="single"/>
          <w:rPrChange w:id="124" w:author="Josh D'Aeth" w:date="2018-05-12T13:51:00Z">
            <w:rPr>
              <w:rFonts w:ascii="Arial" w:hAnsi="Arial" w:cs="Arial"/>
              <w:sz w:val="20"/>
              <w:u w:val="single"/>
            </w:rPr>
          </w:rPrChange>
        </w:rPr>
        <w:t xml:space="preserve"> </w:t>
      </w:r>
      <w:r w:rsidR="006E0886" w:rsidRPr="001C6182">
        <w:rPr>
          <w:rFonts w:ascii="Arial" w:hAnsi="Arial" w:cs="Arial"/>
          <w:b/>
          <w:sz w:val="20"/>
          <w:u w:val="single"/>
          <w:rPrChange w:id="125" w:author="Josh D'Aeth" w:date="2018-05-12T13:51:00Z">
            <w:rPr>
              <w:rFonts w:ascii="Arial" w:hAnsi="Arial" w:cs="Arial"/>
              <w:sz w:val="20"/>
              <w:u w:val="single"/>
            </w:rPr>
          </w:rPrChange>
        </w:rPr>
        <w:t xml:space="preserve">  </w:t>
      </w:r>
      <w:r w:rsidR="002B1D4A" w:rsidRPr="001C6182">
        <w:rPr>
          <w:rFonts w:ascii="Arial" w:hAnsi="Arial" w:cs="Arial"/>
          <w:b/>
          <w:sz w:val="20"/>
          <w:u w:val="single"/>
          <w:rPrChange w:id="126" w:author="Josh D'Aeth" w:date="2018-05-12T13:51:00Z">
            <w:rPr>
              <w:rFonts w:ascii="Arial" w:hAnsi="Arial" w:cs="Arial"/>
              <w:sz w:val="20"/>
              <w:u w:val="single"/>
            </w:rPr>
          </w:rPrChange>
        </w:rPr>
        <w:t xml:space="preserve">   </w:t>
      </w:r>
    </w:p>
    <w:tbl>
      <w:tblPr>
        <w:tblStyle w:val="TableGrid"/>
        <w:tblW w:w="0" w:type="auto"/>
        <w:jc w:val="center"/>
        <w:tblLook w:val="04A0" w:firstRow="1" w:lastRow="0" w:firstColumn="1" w:lastColumn="0" w:noHBand="0" w:noVBand="1"/>
        <w:tblPrChange w:id="127" w:author="Josh D'Aeth" w:date="2018-05-11T16:03:00Z">
          <w:tblPr>
            <w:tblStyle w:val="TableGrid"/>
            <w:tblW w:w="0" w:type="auto"/>
            <w:tblLook w:val="04A0" w:firstRow="1" w:lastRow="0" w:firstColumn="1" w:lastColumn="0" w:noHBand="0" w:noVBand="1"/>
          </w:tblPr>
        </w:tblPrChange>
      </w:tblPr>
      <w:tblGrid>
        <w:gridCol w:w="3114"/>
        <w:gridCol w:w="1026"/>
        <w:gridCol w:w="1230"/>
        <w:gridCol w:w="615"/>
        <w:gridCol w:w="616"/>
        <w:gridCol w:w="1231"/>
        <w:gridCol w:w="1520"/>
        <w:tblGridChange w:id="128">
          <w:tblGrid>
            <w:gridCol w:w="3114"/>
            <w:gridCol w:w="1026"/>
            <w:gridCol w:w="1230"/>
            <w:gridCol w:w="615"/>
            <w:gridCol w:w="616"/>
            <w:gridCol w:w="1231"/>
            <w:gridCol w:w="1520"/>
          </w:tblGrid>
        </w:tblGridChange>
      </w:tblGrid>
      <w:tr w:rsidR="0089612E" w:rsidRPr="00451F90" w14:paraId="4BF3F85E" w14:textId="77777777" w:rsidTr="00BE5795">
        <w:trPr>
          <w:trHeight w:val="317"/>
          <w:jc w:val="center"/>
          <w:trPrChange w:id="129" w:author="Josh D'Aeth" w:date="2018-05-11T16:03:00Z">
            <w:trPr>
              <w:trHeight w:val="630"/>
            </w:trPr>
          </w:trPrChange>
        </w:trPr>
        <w:tc>
          <w:tcPr>
            <w:tcW w:w="3114" w:type="dxa"/>
            <w:vMerge w:val="restart"/>
            <w:tcPrChange w:id="130" w:author="Josh D'Aeth" w:date="2018-05-11T16:03:00Z">
              <w:tcPr>
                <w:tcW w:w="3114" w:type="dxa"/>
                <w:vMerge w:val="restart"/>
              </w:tcPr>
            </w:tcPrChange>
          </w:tcPr>
          <w:p w14:paraId="34123C4F" w14:textId="5A587623" w:rsidR="0089612E" w:rsidRPr="00451F90" w:rsidRDefault="0089612E" w:rsidP="00244310">
            <w:pPr>
              <w:rPr>
                <w:rFonts w:ascii="Arial" w:hAnsi="Arial" w:cs="Arial"/>
                <w:sz w:val="20"/>
              </w:rPr>
            </w:pPr>
            <w:r w:rsidRPr="00451F90">
              <w:rPr>
                <w:rFonts w:ascii="Arial" w:hAnsi="Arial" w:cs="Arial"/>
                <w:sz w:val="20"/>
              </w:rPr>
              <w:t>Activity</w:t>
            </w:r>
          </w:p>
        </w:tc>
        <w:tc>
          <w:tcPr>
            <w:tcW w:w="6238" w:type="dxa"/>
            <w:gridSpan w:val="6"/>
            <w:tcPrChange w:id="131" w:author="Josh D'Aeth" w:date="2018-05-11T16:03:00Z">
              <w:tcPr>
                <w:tcW w:w="6238" w:type="dxa"/>
                <w:gridSpan w:val="6"/>
              </w:tcPr>
            </w:tcPrChange>
          </w:tcPr>
          <w:p w14:paraId="4A83D6B0" w14:textId="77DFD522" w:rsidR="0089612E" w:rsidRPr="00451F90" w:rsidRDefault="0089612E" w:rsidP="0089612E">
            <w:pPr>
              <w:jc w:val="center"/>
              <w:rPr>
                <w:rFonts w:ascii="Arial" w:hAnsi="Arial" w:cs="Arial"/>
                <w:sz w:val="20"/>
              </w:rPr>
            </w:pPr>
            <w:r w:rsidRPr="00451F90">
              <w:rPr>
                <w:rFonts w:ascii="Arial" w:hAnsi="Arial" w:cs="Arial"/>
                <w:sz w:val="20"/>
              </w:rPr>
              <w:t>Time (months)</w:t>
            </w:r>
          </w:p>
        </w:tc>
      </w:tr>
      <w:tr w:rsidR="0089612E" w:rsidRPr="00451F90" w14:paraId="66005633" w14:textId="77777777" w:rsidTr="00BE5795">
        <w:trPr>
          <w:trHeight w:val="539"/>
          <w:jc w:val="center"/>
          <w:trPrChange w:id="132" w:author="Josh D'Aeth" w:date="2018-05-11T16:03:00Z">
            <w:trPr>
              <w:trHeight w:val="630"/>
            </w:trPr>
          </w:trPrChange>
        </w:trPr>
        <w:tc>
          <w:tcPr>
            <w:tcW w:w="3114" w:type="dxa"/>
            <w:vMerge/>
            <w:tcPrChange w:id="133" w:author="Josh D'Aeth" w:date="2018-05-11T16:03:00Z">
              <w:tcPr>
                <w:tcW w:w="3114" w:type="dxa"/>
                <w:vMerge/>
              </w:tcPr>
            </w:tcPrChange>
          </w:tcPr>
          <w:p w14:paraId="4DC51794" w14:textId="77777777" w:rsidR="0089612E" w:rsidRPr="00451F90" w:rsidRDefault="0089612E" w:rsidP="0089612E">
            <w:pPr>
              <w:rPr>
                <w:rFonts w:ascii="Arial" w:hAnsi="Arial" w:cs="Arial"/>
                <w:sz w:val="20"/>
              </w:rPr>
            </w:pPr>
          </w:p>
        </w:tc>
        <w:tc>
          <w:tcPr>
            <w:tcW w:w="1026" w:type="dxa"/>
            <w:tcPrChange w:id="134" w:author="Josh D'Aeth" w:date="2018-05-11T16:03:00Z">
              <w:tcPr>
                <w:tcW w:w="1026" w:type="dxa"/>
              </w:tcPr>
            </w:tcPrChange>
          </w:tcPr>
          <w:p w14:paraId="0C5E3A4F" w14:textId="4AC9CEAD" w:rsidR="0089612E" w:rsidRPr="00451F90" w:rsidRDefault="0089612E" w:rsidP="0089612E">
            <w:pPr>
              <w:rPr>
                <w:rFonts w:ascii="Arial" w:hAnsi="Arial" w:cs="Arial"/>
                <w:sz w:val="20"/>
              </w:rPr>
            </w:pPr>
            <w:r w:rsidRPr="00451F90">
              <w:rPr>
                <w:rFonts w:ascii="Arial" w:hAnsi="Arial" w:cs="Arial"/>
                <w:sz w:val="20"/>
              </w:rPr>
              <w:t>0-2 months</w:t>
            </w:r>
          </w:p>
        </w:tc>
        <w:tc>
          <w:tcPr>
            <w:tcW w:w="1230" w:type="dxa"/>
            <w:tcPrChange w:id="135" w:author="Josh D'Aeth" w:date="2018-05-11T16:03:00Z">
              <w:tcPr>
                <w:tcW w:w="1230" w:type="dxa"/>
              </w:tcPr>
            </w:tcPrChange>
          </w:tcPr>
          <w:p w14:paraId="15EF9489" w14:textId="3B0A9160" w:rsidR="0089612E" w:rsidRPr="00451F90" w:rsidRDefault="0089612E" w:rsidP="0089612E">
            <w:pPr>
              <w:rPr>
                <w:rFonts w:ascii="Arial" w:hAnsi="Arial" w:cs="Arial"/>
                <w:sz w:val="20"/>
              </w:rPr>
            </w:pPr>
            <w:r w:rsidRPr="00451F90">
              <w:rPr>
                <w:rFonts w:ascii="Arial" w:hAnsi="Arial" w:cs="Arial"/>
                <w:sz w:val="20"/>
              </w:rPr>
              <w:t>2-14 months</w:t>
            </w:r>
          </w:p>
        </w:tc>
        <w:tc>
          <w:tcPr>
            <w:tcW w:w="1231" w:type="dxa"/>
            <w:gridSpan w:val="2"/>
            <w:tcPrChange w:id="136" w:author="Josh D'Aeth" w:date="2018-05-11T16:03:00Z">
              <w:tcPr>
                <w:tcW w:w="1231" w:type="dxa"/>
                <w:gridSpan w:val="2"/>
              </w:tcPr>
            </w:tcPrChange>
          </w:tcPr>
          <w:p w14:paraId="23220936" w14:textId="1F77D124" w:rsidR="0089612E" w:rsidRPr="00451F90" w:rsidRDefault="0089612E" w:rsidP="0089612E">
            <w:pPr>
              <w:rPr>
                <w:rFonts w:ascii="Arial" w:hAnsi="Arial" w:cs="Arial"/>
                <w:sz w:val="20"/>
              </w:rPr>
            </w:pPr>
            <w:r w:rsidRPr="00451F90">
              <w:rPr>
                <w:rFonts w:ascii="Arial" w:hAnsi="Arial" w:cs="Arial"/>
                <w:sz w:val="20"/>
              </w:rPr>
              <w:t>14-20 months</w:t>
            </w:r>
          </w:p>
        </w:tc>
        <w:tc>
          <w:tcPr>
            <w:tcW w:w="1231" w:type="dxa"/>
            <w:tcPrChange w:id="137" w:author="Josh D'Aeth" w:date="2018-05-11T16:03:00Z">
              <w:tcPr>
                <w:tcW w:w="1231" w:type="dxa"/>
              </w:tcPr>
            </w:tcPrChange>
          </w:tcPr>
          <w:p w14:paraId="6BC8345B" w14:textId="529F0D92" w:rsidR="0089612E" w:rsidRPr="00451F90" w:rsidRDefault="0089612E" w:rsidP="0089612E">
            <w:pPr>
              <w:rPr>
                <w:rFonts w:ascii="Arial" w:hAnsi="Arial" w:cs="Arial"/>
                <w:sz w:val="20"/>
              </w:rPr>
            </w:pPr>
            <w:r w:rsidRPr="00451F90">
              <w:rPr>
                <w:rFonts w:ascii="Arial" w:hAnsi="Arial" w:cs="Arial"/>
                <w:sz w:val="20"/>
              </w:rPr>
              <w:t>20-22 months</w:t>
            </w:r>
          </w:p>
        </w:tc>
        <w:tc>
          <w:tcPr>
            <w:tcW w:w="1520" w:type="dxa"/>
            <w:tcPrChange w:id="138" w:author="Josh D'Aeth" w:date="2018-05-11T16:03:00Z">
              <w:tcPr>
                <w:tcW w:w="1520" w:type="dxa"/>
              </w:tcPr>
            </w:tcPrChange>
          </w:tcPr>
          <w:p w14:paraId="1D266BC0" w14:textId="3AD87C6C" w:rsidR="0089612E" w:rsidRPr="00451F90" w:rsidRDefault="0089612E" w:rsidP="0089612E">
            <w:pPr>
              <w:rPr>
                <w:rFonts w:ascii="Arial" w:hAnsi="Arial" w:cs="Arial"/>
                <w:sz w:val="20"/>
              </w:rPr>
            </w:pPr>
            <w:r w:rsidRPr="00451F90">
              <w:rPr>
                <w:rFonts w:ascii="Arial" w:hAnsi="Arial" w:cs="Arial"/>
                <w:sz w:val="20"/>
              </w:rPr>
              <w:t>22-24 months</w:t>
            </w:r>
          </w:p>
        </w:tc>
      </w:tr>
      <w:tr w:rsidR="0089612E" w:rsidRPr="00451F90" w14:paraId="46AB854B" w14:textId="77777777" w:rsidTr="00BE5795">
        <w:trPr>
          <w:jc w:val="center"/>
        </w:trPr>
        <w:tc>
          <w:tcPr>
            <w:tcW w:w="3114" w:type="dxa"/>
            <w:tcPrChange w:id="139" w:author="Josh D'Aeth" w:date="2018-05-11T16:03:00Z">
              <w:tcPr>
                <w:tcW w:w="3114" w:type="dxa"/>
              </w:tcPr>
            </w:tcPrChange>
          </w:tcPr>
          <w:p w14:paraId="698C1B8B" w14:textId="3DEA4F43" w:rsidR="0089612E" w:rsidRPr="00451F90" w:rsidRDefault="0089612E" w:rsidP="0089612E">
            <w:pPr>
              <w:rPr>
                <w:rFonts w:ascii="Arial" w:hAnsi="Arial" w:cs="Arial"/>
                <w:sz w:val="20"/>
              </w:rPr>
            </w:pPr>
            <w:r w:rsidRPr="00451F90">
              <w:rPr>
                <w:rFonts w:ascii="Arial" w:hAnsi="Arial" w:cs="Arial"/>
                <w:sz w:val="20"/>
              </w:rPr>
              <w:t>Phase 1: Literature review</w:t>
            </w:r>
          </w:p>
        </w:tc>
        <w:tc>
          <w:tcPr>
            <w:tcW w:w="1026" w:type="dxa"/>
            <w:shd w:val="clear" w:color="auto" w:fill="000000" w:themeFill="text1"/>
            <w:tcPrChange w:id="140" w:author="Josh D'Aeth" w:date="2018-05-11T16:03:00Z">
              <w:tcPr>
                <w:tcW w:w="1026" w:type="dxa"/>
                <w:shd w:val="clear" w:color="auto" w:fill="000000" w:themeFill="text1"/>
              </w:tcPr>
            </w:tcPrChange>
          </w:tcPr>
          <w:p w14:paraId="3F0984D4" w14:textId="77777777" w:rsidR="0089612E" w:rsidRPr="00451F90" w:rsidRDefault="0089612E" w:rsidP="0089612E">
            <w:pPr>
              <w:rPr>
                <w:rFonts w:ascii="Arial" w:hAnsi="Arial" w:cs="Arial"/>
                <w:sz w:val="20"/>
              </w:rPr>
            </w:pPr>
          </w:p>
        </w:tc>
        <w:tc>
          <w:tcPr>
            <w:tcW w:w="1230" w:type="dxa"/>
            <w:tcPrChange w:id="141" w:author="Josh D'Aeth" w:date="2018-05-11T16:03:00Z">
              <w:tcPr>
                <w:tcW w:w="1230" w:type="dxa"/>
              </w:tcPr>
            </w:tcPrChange>
          </w:tcPr>
          <w:p w14:paraId="6B3990FB" w14:textId="77777777" w:rsidR="0089612E" w:rsidRPr="00451F90" w:rsidRDefault="0089612E" w:rsidP="0089612E">
            <w:pPr>
              <w:rPr>
                <w:rFonts w:ascii="Arial" w:hAnsi="Arial" w:cs="Arial"/>
                <w:sz w:val="20"/>
              </w:rPr>
            </w:pPr>
          </w:p>
        </w:tc>
        <w:tc>
          <w:tcPr>
            <w:tcW w:w="1231" w:type="dxa"/>
            <w:gridSpan w:val="2"/>
            <w:tcPrChange w:id="142" w:author="Josh D'Aeth" w:date="2018-05-11T16:03:00Z">
              <w:tcPr>
                <w:tcW w:w="1231" w:type="dxa"/>
                <w:gridSpan w:val="2"/>
              </w:tcPr>
            </w:tcPrChange>
          </w:tcPr>
          <w:p w14:paraId="1A7BD077" w14:textId="77777777" w:rsidR="0089612E" w:rsidRPr="00451F90" w:rsidRDefault="0089612E" w:rsidP="0089612E">
            <w:pPr>
              <w:rPr>
                <w:rFonts w:ascii="Arial" w:hAnsi="Arial" w:cs="Arial"/>
                <w:sz w:val="20"/>
              </w:rPr>
            </w:pPr>
          </w:p>
        </w:tc>
        <w:tc>
          <w:tcPr>
            <w:tcW w:w="1231" w:type="dxa"/>
            <w:tcPrChange w:id="143" w:author="Josh D'Aeth" w:date="2018-05-11T16:03:00Z">
              <w:tcPr>
                <w:tcW w:w="1231" w:type="dxa"/>
              </w:tcPr>
            </w:tcPrChange>
          </w:tcPr>
          <w:p w14:paraId="1AF932A2" w14:textId="77777777" w:rsidR="0089612E" w:rsidRPr="00451F90" w:rsidRDefault="0089612E" w:rsidP="0089612E">
            <w:pPr>
              <w:rPr>
                <w:rFonts w:ascii="Arial" w:hAnsi="Arial" w:cs="Arial"/>
                <w:sz w:val="20"/>
              </w:rPr>
            </w:pPr>
          </w:p>
        </w:tc>
        <w:tc>
          <w:tcPr>
            <w:tcW w:w="1520" w:type="dxa"/>
            <w:tcPrChange w:id="144" w:author="Josh D'Aeth" w:date="2018-05-11T16:03:00Z">
              <w:tcPr>
                <w:tcW w:w="1520" w:type="dxa"/>
              </w:tcPr>
            </w:tcPrChange>
          </w:tcPr>
          <w:p w14:paraId="65183CAD" w14:textId="77777777" w:rsidR="0089612E" w:rsidRPr="00451F90" w:rsidRDefault="0089612E" w:rsidP="0089612E">
            <w:pPr>
              <w:rPr>
                <w:rFonts w:ascii="Arial" w:hAnsi="Arial" w:cs="Arial"/>
                <w:sz w:val="20"/>
              </w:rPr>
            </w:pPr>
          </w:p>
        </w:tc>
      </w:tr>
      <w:tr w:rsidR="0089612E" w:rsidRPr="00451F90" w14:paraId="36354622" w14:textId="77777777" w:rsidTr="00BE5795">
        <w:trPr>
          <w:jc w:val="center"/>
        </w:trPr>
        <w:tc>
          <w:tcPr>
            <w:tcW w:w="3114" w:type="dxa"/>
            <w:tcPrChange w:id="145" w:author="Josh D'Aeth" w:date="2018-05-11T16:03:00Z">
              <w:tcPr>
                <w:tcW w:w="3114" w:type="dxa"/>
              </w:tcPr>
            </w:tcPrChange>
          </w:tcPr>
          <w:p w14:paraId="3D25634A" w14:textId="37A80460" w:rsidR="0089612E" w:rsidRPr="00451F90" w:rsidRDefault="0089612E" w:rsidP="0089612E">
            <w:pPr>
              <w:rPr>
                <w:rFonts w:ascii="Arial" w:hAnsi="Arial" w:cs="Arial"/>
                <w:sz w:val="20"/>
              </w:rPr>
            </w:pPr>
            <w:r w:rsidRPr="00451F90">
              <w:rPr>
                <w:rFonts w:ascii="Arial" w:hAnsi="Arial" w:cs="Arial"/>
                <w:sz w:val="20"/>
              </w:rPr>
              <w:t>Phase 1: Pipeline assembly</w:t>
            </w:r>
          </w:p>
        </w:tc>
        <w:tc>
          <w:tcPr>
            <w:tcW w:w="1026" w:type="dxa"/>
            <w:tcPrChange w:id="146" w:author="Josh D'Aeth" w:date="2018-05-11T16:03:00Z">
              <w:tcPr>
                <w:tcW w:w="1026" w:type="dxa"/>
              </w:tcPr>
            </w:tcPrChange>
          </w:tcPr>
          <w:p w14:paraId="5E5EEDF0" w14:textId="77777777" w:rsidR="0089612E" w:rsidRPr="00451F90" w:rsidRDefault="0089612E" w:rsidP="0089612E">
            <w:pPr>
              <w:rPr>
                <w:rFonts w:ascii="Arial" w:hAnsi="Arial" w:cs="Arial"/>
                <w:sz w:val="20"/>
              </w:rPr>
            </w:pPr>
          </w:p>
        </w:tc>
        <w:tc>
          <w:tcPr>
            <w:tcW w:w="1230" w:type="dxa"/>
            <w:shd w:val="clear" w:color="auto" w:fill="000000" w:themeFill="text1"/>
            <w:tcPrChange w:id="147" w:author="Josh D'Aeth" w:date="2018-05-11T16:03:00Z">
              <w:tcPr>
                <w:tcW w:w="1230" w:type="dxa"/>
                <w:shd w:val="clear" w:color="auto" w:fill="000000" w:themeFill="text1"/>
              </w:tcPr>
            </w:tcPrChange>
          </w:tcPr>
          <w:p w14:paraId="7ADB0B24" w14:textId="77777777" w:rsidR="0089612E" w:rsidRPr="00451F90" w:rsidRDefault="0089612E" w:rsidP="0089612E">
            <w:pPr>
              <w:rPr>
                <w:rFonts w:ascii="Arial" w:hAnsi="Arial" w:cs="Arial"/>
                <w:sz w:val="20"/>
              </w:rPr>
            </w:pPr>
          </w:p>
        </w:tc>
        <w:tc>
          <w:tcPr>
            <w:tcW w:w="1231" w:type="dxa"/>
            <w:gridSpan w:val="2"/>
            <w:tcPrChange w:id="148" w:author="Josh D'Aeth" w:date="2018-05-11T16:03:00Z">
              <w:tcPr>
                <w:tcW w:w="1231" w:type="dxa"/>
                <w:gridSpan w:val="2"/>
              </w:tcPr>
            </w:tcPrChange>
          </w:tcPr>
          <w:p w14:paraId="4047670E" w14:textId="77777777" w:rsidR="0089612E" w:rsidRPr="00451F90" w:rsidRDefault="0089612E" w:rsidP="0089612E">
            <w:pPr>
              <w:rPr>
                <w:rFonts w:ascii="Arial" w:hAnsi="Arial" w:cs="Arial"/>
                <w:sz w:val="20"/>
              </w:rPr>
            </w:pPr>
          </w:p>
        </w:tc>
        <w:tc>
          <w:tcPr>
            <w:tcW w:w="1231" w:type="dxa"/>
            <w:tcPrChange w:id="149" w:author="Josh D'Aeth" w:date="2018-05-11T16:03:00Z">
              <w:tcPr>
                <w:tcW w:w="1231" w:type="dxa"/>
              </w:tcPr>
            </w:tcPrChange>
          </w:tcPr>
          <w:p w14:paraId="0E494B0C" w14:textId="77777777" w:rsidR="0089612E" w:rsidRPr="00451F90" w:rsidRDefault="0089612E" w:rsidP="0089612E">
            <w:pPr>
              <w:rPr>
                <w:rFonts w:ascii="Arial" w:hAnsi="Arial" w:cs="Arial"/>
                <w:sz w:val="20"/>
              </w:rPr>
            </w:pPr>
          </w:p>
        </w:tc>
        <w:tc>
          <w:tcPr>
            <w:tcW w:w="1520" w:type="dxa"/>
            <w:tcPrChange w:id="150" w:author="Josh D'Aeth" w:date="2018-05-11T16:03:00Z">
              <w:tcPr>
                <w:tcW w:w="1520" w:type="dxa"/>
              </w:tcPr>
            </w:tcPrChange>
          </w:tcPr>
          <w:p w14:paraId="2CD0BF5C" w14:textId="77777777" w:rsidR="0089612E" w:rsidRPr="00451F90" w:rsidRDefault="0089612E" w:rsidP="0089612E">
            <w:pPr>
              <w:rPr>
                <w:rFonts w:ascii="Arial" w:hAnsi="Arial" w:cs="Arial"/>
                <w:sz w:val="20"/>
              </w:rPr>
            </w:pPr>
          </w:p>
        </w:tc>
      </w:tr>
      <w:tr w:rsidR="0089612E" w:rsidRPr="00451F90" w14:paraId="3EDE21A7" w14:textId="77777777" w:rsidTr="00BE5795">
        <w:trPr>
          <w:jc w:val="center"/>
        </w:trPr>
        <w:tc>
          <w:tcPr>
            <w:tcW w:w="3114" w:type="dxa"/>
            <w:tcPrChange w:id="151" w:author="Josh D'Aeth" w:date="2018-05-11T16:03:00Z">
              <w:tcPr>
                <w:tcW w:w="3114" w:type="dxa"/>
              </w:tcPr>
            </w:tcPrChange>
          </w:tcPr>
          <w:p w14:paraId="34D05733" w14:textId="3234181A" w:rsidR="0089612E" w:rsidRPr="00451F90" w:rsidRDefault="0089612E" w:rsidP="0089612E">
            <w:pPr>
              <w:rPr>
                <w:rFonts w:ascii="Arial" w:hAnsi="Arial" w:cs="Arial"/>
                <w:sz w:val="20"/>
              </w:rPr>
            </w:pPr>
            <w:r w:rsidRPr="00451F90">
              <w:rPr>
                <w:rFonts w:ascii="Arial" w:hAnsi="Arial" w:cs="Arial"/>
                <w:sz w:val="20"/>
              </w:rPr>
              <w:t>Phase 2: Distribution</w:t>
            </w:r>
          </w:p>
        </w:tc>
        <w:tc>
          <w:tcPr>
            <w:tcW w:w="1026" w:type="dxa"/>
            <w:tcPrChange w:id="152" w:author="Josh D'Aeth" w:date="2018-05-11T16:03:00Z">
              <w:tcPr>
                <w:tcW w:w="1026" w:type="dxa"/>
              </w:tcPr>
            </w:tcPrChange>
          </w:tcPr>
          <w:p w14:paraId="37AE18FE" w14:textId="77777777" w:rsidR="0089612E" w:rsidRPr="00451F90" w:rsidRDefault="0089612E" w:rsidP="0089612E">
            <w:pPr>
              <w:rPr>
                <w:rFonts w:ascii="Arial" w:hAnsi="Arial" w:cs="Arial"/>
                <w:sz w:val="20"/>
              </w:rPr>
            </w:pPr>
          </w:p>
        </w:tc>
        <w:tc>
          <w:tcPr>
            <w:tcW w:w="1230" w:type="dxa"/>
            <w:tcPrChange w:id="153" w:author="Josh D'Aeth" w:date="2018-05-11T16:03:00Z">
              <w:tcPr>
                <w:tcW w:w="1230" w:type="dxa"/>
              </w:tcPr>
            </w:tcPrChange>
          </w:tcPr>
          <w:p w14:paraId="2D019D78" w14:textId="77777777" w:rsidR="0089612E" w:rsidRPr="00451F90" w:rsidRDefault="0089612E" w:rsidP="0089612E">
            <w:pPr>
              <w:rPr>
                <w:rFonts w:ascii="Arial" w:hAnsi="Arial" w:cs="Arial"/>
                <w:sz w:val="20"/>
              </w:rPr>
            </w:pPr>
          </w:p>
        </w:tc>
        <w:tc>
          <w:tcPr>
            <w:tcW w:w="1231" w:type="dxa"/>
            <w:gridSpan w:val="2"/>
            <w:shd w:val="clear" w:color="auto" w:fill="000000" w:themeFill="text1"/>
            <w:tcPrChange w:id="154" w:author="Josh D'Aeth" w:date="2018-05-11T16:03:00Z">
              <w:tcPr>
                <w:tcW w:w="1231" w:type="dxa"/>
                <w:gridSpan w:val="2"/>
                <w:shd w:val="clear" w:color="auto" w:fill="000000" w:themeFill="text1"/>
              </w:tcPr>
            </w:tcPrChange>
          </w:tcPr>
          <w:p w14:paraId="3202CC3A" w14:textId="77777777" w:rsidR="0089612E" w:rsidRPr="00451F90" w:rsidRDefault="0089612E" w:rsidP="0089612E">
            <w:pPr>
              <w:rPr>
                <w:rFonts w:ascii="Arial" w:hAnsi="Arial" w:cs="Arial"/>
                <w:sz w:val="20"/>
              </w:rPr>
            </w:pPr>
          </w:p>
        </w:tc>
        <w:tc>
          <w:tcPr>
            <w:tcW w:w="1231" w:type="dxa"/>
            <w:tcPrChange w:id="155" w:author="Josh D'Aeth" w:date="2018-05-11T16:03:00Z">
              <w:tcPr>
                <w:tcW w:w="1231" w:type="dxa"/>
              </w:tcPr>
            </w:tcPrChange>
          </w:tcPr>
          <w:p w14:paraId="3061996C" w14:textId="77777777" w:rsidR="0089612E" w:rsidRPr="00451F90" w:rsidRDefault="0089612E" w:rsidP="0089612E">
            <w:pPr>
              <w:rPr>
                <w:rFonts w:ascii="Arial" w:hAnsi="Arial" w:cs="Arial"/>
                <w:sz w:val="20"/>
              </w:rPr>
            </w:pPr>
          </w:p>
        </w:tc>
        <w:tc>
          <w:tcPr>
            <w:tcW w:w="1520" w:type="dxa"/>
            <w:tcPrChange w:id="156" w:author="Josh D'Aeth" w:date="2018-05-11T16:03:00Z">
              <w:tcPr>
                <w:tcW w:w="1520" w:type="dxa"/>
              </w:tcPr>
            </w:tcPrChange>
          </w:tcPr>
          <w:p w14:paraId="2B47A199" w14:textId="77777777" w:rsidR="0089612E" w:rsidRPr="00451F90" w:rsidRDefault="0089612E" w:rsidP="0089612E">
            <w:pPr>
              <w:rPr>
                <w:rFonts w:ascii="Arial" w:hAnsi="Arial" w:cs="Arial"/>
                <w:sz w:val="20"/>
              </w:rPr>
            </w:pPr>
          </w:p>
        </w:tc>
      </w:tr>
      <w:tr w:rsidR="0089612E" w:rsidRPr="00451F90" w14:paraId="1A0B56F7" w14:textId="77777777" w:rsidTr="00BE5795">
        <w:trPr>
          <w:jc w:val="center"/>
        </w:trPr>
        <w:tc>
          <w:tcPr>
            <w:tcW w:w="3114" w:type="dxa"/>
            <w:tcPrChange w:id="157" w:author="Josh D'Aeth" w:date="2018-05-11T16:03:00Z">
              <w:tcPr>
                <w:tcW w:w="3114" w:type="dxa"/>
              </w:tcPr>
            </w:tcPrChange>
          </w:tcPr>
          <w:p w14:paraId="0102C3F8" w14:textId="5EE528AF" w:rsidR="0089612E" w:rsidRPr="00451F90" w:rsidRDefault="0089612E" w:rsidP="0089612E">
            <w:pPr>
              <w:rPr>
                <w:rFonts w:ascii="Arial" w:hAnsi="Arial" w:cs="Arial"/>
                <w:sz w:val="20"/>
              </w:rPr>
            </w:pPr>
            <w:r w:rsidRPr="00451F90">
              <w:rPr>
                <w:rFonts w:ascii="Arial" w:hAnsi="Arial" w:cs="Arial"/>
                <w:sz w:val="20"/>
              </w:rPr>
              <w:t>Phase 3: Analysis</w:t>
            </w:r>
          </w:p>
        </w:tc>
        <w:tc>
          <w:tcPr>
            <w:tcW w:w="1026" w:type="dxa"/>
            <w:tcPrChange w:id="158" w:author="Josh D'Aeth" w:date="2018-05-11T16:03:00Z">
              <w:tcPr>
                <w:tcW w:w="1026" w:type="dxa"/>
              </w:tcPr>
            </w:tcPrChange>
          </w:tcPr>
          <w:p w14:paraId="6224BEAF" w14:textId="77777777" w:rsidR="0089612E" w:rsidRPr="00451F90" w:rsidRDefault="0089612E" w:rsidP="0089612E">
            <w:pPr>
              <w:rPr>
                <w:rFonts w:ascii="Arial" w:hAnsi="Arial" w:cs="Arial"/>
                <w:sz w:val="20"/>
              </w:rPr>
            </w:pPr>
          </w:p>
        </w:tc>
        <w:tc>
          <w:tcPr>
            <w:tcW w:w="1230" w:type="dxa"/>
            <w:tcPrChange w:id="159" w:author="Josh D'Aeth" w:date="2018-05-11T16:03:00Z">
              <w:tcPr>
                <w:tcW w:w="1230" w:type="dxa"/>
              </w:tcPr>
            </w:tcPrChange>
          </w:tcPr>
          <w:p w14:paraId="36B42541" w14:textId="77777777" w:rsidR="0089612E" w:rsidRPr="00451F90" w:rsidRDefault="0089612E" w:rsidP="0089612E">
            <w:pPr>
              <w:rPr>
                <w:rFonts w:ascii="Arial" w:hAnsi="Arial" w:cs="Arial"/>
                <w:sz w:val="20"/>
              </w:rPr>
            </w:pPr>
          </w:p>
        </w:tc>
        <w:tc>
          <w:tcPr>
            <w:tcW w:w="1231" w:type="dxa"/>
            <w:gridSpan w:val="2"/>
            <w:tcPrChange w:id="160" w:author="Josh D'Aeth" w:date="2018-05-11T16:03:00Z">
              <w:tcPr>
                <w:tcW w:w="1231" w:type="dxa"/>
                <w:gridSpan w:val="2"/>
              </w:tcPr>
            </w:tcPrChange>
          </w:tcPr>
          <w:p w14:paraId="38060036" w14:textId="77777777" w:rsidR="0089612E" w:rsidRPr="00451F90" w:rsidRDefault="0089612E" w:rsidP="0089612E">
            <w:pPr>
              <w:rPr>
                <w:rFonts w:ascii="Arial" w:hAnsi="Arial" w:cs="Arial"/>
                <w:sz w:val="20"/>
              </w:rPr>
            </w:pPr>
          </w:p>
        </w:tc>
        <w:tc>
          <w:tcPr>
            <w:tcW w:w="1231" w:type="dxa"/>
            <w:shd w:val="clear" w:color="auto" w:fill="000000" w:themeFill="text1"/>
            <w:tcPrChange w:id="161" w:author="Josh D'Aeth" w:date="2018-05-11T16:03:00Z">
              <w:tcPr>
                <w:tcW w:w="1231" w:type="dxa"/>
                <w:shd w:val="clear" w:color="auto" w:fill="000000" w:themeFill="text1"/>
              </w:tcPr>
            </w:tcPrChange>
          </w:tcPr>
          <w:p w14:paraId="5942EA09" w14:textId="77777777" w:rsidR="0089612E" w:rsidRPr="00451F90" w:rsidRDefault="0089612E" w:rsidP="0089612E">
            <w:pPr>
              <w:rPr>
                <w:rFonts w:ascii="Arial" w:hAnsi="Arial" w:cs="Arial"/>
                <w:sz w:val="20"/>
              </w:rPr>
            </w:pPr>
          </w:p>
        </w:tc>
        <w:tc>
          <w:tcPr>
            <w:tcW w:w="1520" w:type="dxa"/>
            <w:tcPrChange w:id="162" w:author="Josh D'Aeth" w:date="2018-05-11T16:03:00Z">
              <w:tcPr>
                <w:tcW w:w="1520" w:type="dxa"/>
              </w:tcPr>
            </w:tcPrChange>
          </w:tcPr>
          <w:p w14:paraId="771953FA" w14:textId="77777777" w:rsidR="0089612E" w:rsidRPr="00451F90" w:rsidRDefault="0089612E" w:rsidP="0089612E">
            <w:pPr>
              <w:rPr>
                <w:rFonts w:ascii="Arial" w:hAnsi="Arial" w:cs="Arial"/>
                <w:sz w:val="20"/>
              </w:rPr>
            </w:pPr>
          </w:p>
        </w:tc>
      </w:tr>
      <w:tr w:rsidR="001D086F" w:rsidRPr="00451F90" w14:paraId="351B1D35" w14:textId="77777777" w:rsidTr="001D086F">
        <w:tblPrEx>
          <w:tblPrExChange w:id="163" w:author="Josh D'Aeth" w:date="2018-05-12T14:00:00Z">
            <w:tblPrEx>
              <w:jc w:val="center"/>
            </w:tblPrEx>
          </w:tblPrExChange>
        </w:tblPrEx>
        <w:trPr>
          <w:jc w:val="center"/>
          <w:ins w:id="164" w:author="Josh D'Aeth" w:date="2018-05-12T13:59:00Z"/>
          <w:trPrChange w:id="165" w:author="Josh D'Aeth" w:date="2018-05-12T14:00:00Z">
            <w:trPr>
              <w:jc w:val="center"/>
            </w:trPr>
          </w:trPrChange>
        </w:trPr>
        <w:tc>
          <w:tcPr>
            <w:tcW w:w="3114" w:type="dxa"/>
            <w:tcPrChange w:id="166" w:author="Josh D'Aeth" w:date="2018-05-12T14:00:00Z">
              <w:tcPr>
                <w:tcW w:w="3114" w:type="dxa"/>
              </w:tcPr>
            </w:tcPrChange>
          </w:tcPr>
          <w:p w14:paraId="2CA985FD" w14:textId="3F3AEEB8" w:rsidR="001D086F" w:rsidRPr="00451F90" w:rsidRDefault="001D086F" w:rsidP="0089612E">
            <w:pPr>
              <w:rPr>
                <w:ins w:id="167" w:author="Josh D'Aeth" w:date="2018-05-12T13:59:00Z"/>
                <w:rFonts w:ascii="Arial" w:hAnsi="Arial" w:cs="Arial"/>
                <w:sz w:val="20"/>
              </w:rPr>
            </w:pPr>
            <w:ins w:id="168" w:author="Josh D'Aeth" w:date="2018-05-12T14:00:00Z">
              <w:r>
                <w:rPr>
                  <w:rFonts w:ascii="Arial" w:hAnsi="Arial" w:cs="Arial"/>
                  <w:sz w:val="20"/>
                </w:rPr>
                <w:t xml:space="preserve">Sequencing </w:t>
              </w:r>
            </w:ins>
          </w:p>
        </w:tc>
        <w:tc>
          <w:tcPr>
            <w:tcW w:w="1026" w:type="dxa"/>
            <w:tcPrChange w:id="169" w:author="Josh D'Aeth" w:date="2018-05-12T14:00:00Z">
              <w:tcPr>
                <w:tcW w:w="1026" w:type="dxa"/>
              </w:tcPr>
            </w:tcPrChange>
          </w:tcPr>
          <w:p w14:paraId="7E8615CB" w14:textId="77777777" w:rsidR="001D086F" w:rsidRPr="00451F90" w:rsidRDefault="001D086F" w:rsidP="0089612E">
            <w:pPr>
              <w:rPr>
                <w:ins w:id="170" w:author="Josh D'Aeth" w:date="2018-05-12T13:59:00Z"/>
                <w:rFonts w:ascii="Arial" w:hAnsi="Arial" w:cs="Arial"/>
                <w:sz w:val="20"/>
              </w:rPr>
            </w:pPr>
          </w:p>
        </w:tc>
        <w:tc>
          <w:tcPr>
            <w:tcW w:w="1230" w:type="dxa"/>
            <w:tcPrChange w:id="171" w:author="Josh D'Aeth" w:date="2018-05-12T14:00:00Z">
              <w:tcPr>
                <w:tcW w:w="1230" w:type="dxa"/>
              </w:tcPr>
            </w:tcPrChange>
          </w:tcPr>
          <w:p w14:paraId="78FF199C" w14:textId="77777777" w:rsidR="001D086F" w:rsidRPr="00451F90" w:rsidRDefault="001D086F" w:rsidP="0089612E">
            <w:pPr>
              <w:rPr>
                <w:ins w:id="172" w:author="Josh D'Aeth" w:date="2018-05-12T13:59:00Z"/>
                <w:rFonts w:ascii="Arial" w:hAnsi="Arial" w:cs="Arial"/>
                <w:sz w:val="20"/>
              </w:rPr>
            </w:pPr>
          </w:p>
        </w:tc>
        <w:tc>
          <w:tcPr>
            <w:tcW w:w="615" w:type="dxa"/>
            <w:shd w:val="clear" w:color="auto" w:fill="000000" w:themeFill="text1"/>
            <w:tcPrChange w:id="173" w:author="Josh D'Aeth" w:date="2018-05-12T14:00:00Z">
              <w:tcPr>
                <w:tcW w:w="615" w:type="dxa"/>
              </w:tcPr>
            </w:tcPrChange>
          </w:tcPr>
          <w:p w14:paraId="6F027897" w14:textId="77777777" w:rsidR="001D086F" w:rsidRPr="00451F90" w:rsidRDefault="001D086F" w:rsidP="0089612E">
            <w:pPr>
              <w:rPr>
                <w:ins w:id="174" w:author="Josh D'Aeth" w:date="2018-05-12T13:59:00Z"/>
                <w:rFonts w:ascii="Arial" w:hAnsi="Arial" w:cs="Arial"/>
                <w:sz w:val="20"/>
              </w:rPr>
            </w:pPr>
          </w:p>
        </w:tc>
        <w:tc>
          <w:tcPr>
            <w:tcW w:w="616" w:type="dxa"/>
            <w:tcPrChange w:id="175" w:author="Josh D'Aeth" w:date="2018-05-12T14:00:00Z">
              <w:tcPr>
                <w:tcW w:w="616" w:type="dxa"/>
              </w:tcPr>
            </w:tcPrChange>
          </w:tcPr>
          <w:p w14:paraId="6D866217" w14:textId="7371C794" w:rsidR="001D086F" w:rsidRPr="00451F90" w:rsidRDefault="001D086F" w:rsidP="0089612E">
            <w:pPr>
              <w:rPr>
                <w:ins w:id="176" w:author="Josh D'Aeth" w:date="2018-05-12T13:59:00Z"/>
                <w:rFonts w:ascii="Arial" w:hAnsi="Arial" w:cs="Arial"/>
                <w:sz w:val="20"/>
              </w:rPr>
            </w:pPr>
          </w:p>
        </w:tc>
        <w:tc>
          <w:tcPr>
            <w:tcW w:w="1231" w:type="dxa"/>
            <w:shd w:val="clear" w:color="auto" w:fill="FFFFFF" w:themeFill="background1"/>
            <w:tcPrChange w:id="177" w:author="Josh D'Aeth" w:date="2018-05-12T14:00:00Z">
              <w:tcPr>
                <w:tcW w:w="1231" w:type="dxa"/>
                <w:shd w:val="clear" w:color="auto" w:fill="000000" w:themeFill="text1"/>
              </w:tcPr>
            </w:tcPrChange>
          </w:tcPr>
          <w:p w14:paraId="576E0643" w14:textId="77777777" w:rsidR="001D086F" w:rsidRPr="00451F90" w:rsidRDefault="001D086F" w:rsidP="0089612E">
            <w:pPr>
              <w:rPr>
                <w:ins w:id="178" w:author="Josh D'Aeth" w:date="2018-05-12T13:59:00Z"/>
                <w:rFonts w:ascii="Arial" w:hAnsi="Arial" w:cs="Arial"/>
                <w:sz w:val="20"/>
              </w:rPr>
            </w:pPr>
          </w:p>
        </w:tc>
        <w:tc>
          <w:tcPr>
            <w:tcW w:w="1520" w:type="dxa"/>
            <w:tcPrChange w:id="179" w:author="Josh D'Aeth" w:date="2018-05-12T14:00:00Z">
              <w:tcPr>
                <w:tcW w:w="1520" w:type="dxa"/>
              </w:tcPr>
            </w:tcPrChange>
          </w:tcPr>
          <w:p w14:paraId="32F3268F" w14:textId="77777777" w:rsidR="001D086F" w:rsidRPr="00451F90" w:rsidRDefault="001D086F" w:rsidP="0089612E">
            <w:pPr>
              <w:rPr>
                <w:ins w:id="180" w:author="Josh D'Aeth" w:date="2018-05-12T13:59:00Z"/>
                <w:rFonts w:ascii="Arial" w:hAnsi="Arial" w:cs="Arial"/>
                <w:sz w:val="20"/>
              </w:rPr>
            </w:pPr>
          </w:p>
        </w:tc>
      </w:tr>
      <w:tr w:rsidR="0089612E" w:rsidRPr="00451F90" w14:paraId="140C1E3F" w14:textId="77777777" w:rsidTr="00BE5795">
        <w:trPr>
          <w:jc w:val="center"/>
        </w:trPr>
        <w:tc>
          <w:tcPr>
            <w:tcW w:w="3114" w:type="dxa"/>
            <w:tcPrChange w:id="181" w:author="Josh D'Aeth" w:date="2018-05-11T16:03:00Z">
              <w:tcPr>
                <w:tcW w:w="3114" w:type="dxa"/>
              </w:tcPr>
            </w:tcPrChange>
          </w:tcPr>
          <w:p w14:paraId="7760B172" w14:textId="54C18E27" w:rsidR="0089612E" w:rsidRPr="00451F90" w:rsidRDefault="0089612E" w:rsidP="0089612E">
            <w:pPr>
              <w:rPr>
                <w:rFonts w:ascii="Arial" w:hAnsi="Arial" w:cs="Arial"/>
                <w:sz w:val="20"/>
              </w:rPr>
            </w:pPr>
            <w:r w:rsidRPr="00451F90">
              <w:rPr>
                <w:rFonts w:ascii="Arial" w:hAnsi="Arial" w:cs="Arial"/>
                <w:sz w:val="20"/>
              </w:rPr>
              <w:t>Writing up</w:t>
            </w:r>
            <w:r w:rsidR="00DA3F76" w:rsidRPr="00451F90">
              <w:rPr>
                <w:rFonts w:ascii="Arial" w:hAnsi="Arial" w:cs="Arial"/>
                <w:sz w:val="20"/>
              </w:rPr>
              <w:t xml:space="preserve"> and engagement</w:t>
            </w:r>
          </w:p>
        </w:tc>
        <w:tc>
          <w:tcPr>
            <w:tcW w:w="1026" w:type="dxa"/>
            <w:tcPrChange w:id="182" w:author="Josh D'Aeth" w:date="2018-05-11T16:03:00Z">
              <w:tcPr>
                <w:tcW w:w="1026" w:type="dxa"/>
              </w:tcPr>
            </w:tcPrChange>
          </w:tcPr>
          <w:p w14:paraId="53844C23" w14:textId="77777777" w:rsidR="0089612E" w:rsidRPr="00451F90" w:rsidRDefault="0089612E" w:rsidP="0089612E">
            <w:pPr>
              <w:rPr>
                <w:rFonts w:ascii="Arial" w:hAnsi="Arial" w:cs="Arial"/>
                <w:sz w:val="20"/>
              </w:rPr>
            </w:pPr>
          </w:p>
        </w:tc>
        <w:tc>
          <w:tcPr>
            <w:tcW w:w="1230" w:type="dxa"/>
            <w:tcPrChange w:id="183" w:author="Josh D'Aeth" w:date="2018-05-11T16:03:00Z">
              <w:tcPr>
                <w:tcW w:w="1230" w:type="dxa"/>
              </w:tcPr>
            </w:tcPrChange>
          </w:tcPr>
          <w:p w14:paraId="1569BFF2" w14:textId="77777777" w:rsidR="0089612E" w:rsidRPr="00451F90" w:rsidRDefault="0089612E" w:rsidP="0089612E">
            <w:pPr>
              <w:rPr>
                <w:rFonts w:ascii="Arial" w:hAnsi="Arial" w:cs="Arial"/>
                <w:sz w:val="20"/>
              </w:rPr>
            </w:pPr>
          </w:p>
        </w:tc>
        <w:tc>
          <w:tcPr>
            <w:tcW w:w="1231" w:type="dxa"/>
            <w:gridSpan w:val="2"/>
            <w:tcPrChange w:id="184" w:author="Josh D'Aeth" w:date="2018-05-11T16:03:00Z">
              <w:tcPr>
                <w:tcW w:w="1231" w:type="dxa"/>
                <w:gridSpan w:val="2"/>
              </w:tcPr>
            </w:tcPrChange>
          </w:tcPr>
          <w:p w14:paraId="14F5699A" w14:textId="77777777" w:rsidR="0089612E" w:rsidRPr="00451F90" w:rsidRDefault="0089612E" w:rsidP="0089612E">
            <w:pPr>
              <w:rPr>
                <w:rFonts w:ascii="Arial" w:hAnsi="Arial" w:cs="Arial"/>
                <w:sz w:val="20"/>
              </w:rPr>
            </w:pPr>
          </w:p>
        </w:tc>
        <w:tc>
          <w:tcPr>
            <w:tcW w:w="1231" w:type="dxa"/>
            <w:tcPrChange w:id="185" w:author="Josh D'Aeth" w:date="2018-05-11T16:03:00Z">
              <w:tcPr>
                <w:tcW w:w="1231" w:type="dxa"/>
              </w:tcPr>
            </w:tcPrChange>
          </w:tcPr>
          <w:p w14:paraId="25E105C0" w14:textId="77777777" w:rsidR="0089612E" w:rsidRPr="00451F90" w:rsidRDefault="0089612E" w:rsidP="0089612E">
            <w:pPr>
              <w:rPr>
                <w:rFonts w:ascii="Arial" w:hAnsi="Arial" w:cs="Arial"/>
                <w:sz w:val="20"/>
              </w:rPr>
            </w:pPr>
          </w:p>
        </w:tc>
        <w:tc>
          <w:tcPr>
            <w:tcW w:w="1520" w:type="dxa"/>
            <w:shd w:val="clear" w:color="auto" w:fill="000000" w:themeFill="text1"/>
            <w:tcPrChange w:id="186" w:author="Josh D'Aeth" w:date="2018-05-11T16:03:00Z">
              <w:tcPr>
                <w:tcW w:w="1520" w:type="dxa"/>
                <w:shd w:val="clear" w:color="auto" w:fill="000000" w:themeFill="text1"/>
              </w:tcPr>
            </w:tcPrChange>
          </w:tcPr>
          <w:p w14:paraId="44A65132" w14:textId="77777777" w:rsidR="0089612E" w:rsidRPr="00451F90" w:rsidRDefault="0089612E" w:rsidP="0089612E">
            <w:pPr>
              <w:rPr>
                <w:rFonts w:ascii="Arial" w:hAnsi="Arial" w:cs="Arial"/>
                <w:sz w:val="20"/>
              </w:rPr>
            </w:pPr>
          </w:p>
        </w:tc>
      </w:tr>
    </w:tbl>
    <w:p w14:paraId="76DB5724" w14:textId="7E86E470" w:rsidR="002957AD" w:rsidRPr="00451F90" w:rsidDel="0019540E" w:rsidRDefault="002957AD" w:rsidP="00244310">
      <w:pPr>
        <w:rPr>
          <w:del w:id="187" w:author="Josh D'Aeth" w:date="2018-05-12T13:39:00Z"/>
          <w:rFonts w:ascii="Arial" w:hAnsi="Arial" w:cs="Arial"/>
          <w:sz w:val="20"/>
        </w:rPr>
      </w:pPr>
    </w:p>
    <w:p w14:paraId="4E3A7CF2" w14:textId="17F69E8A" w:rsidR="007E69BF" w:rsidDel="003C3D4D" w:rsidRDefault="00B52E1C" w:rsidP="00244310">
      <w:pPr>
        <w:rPr>
          <w:del w:id="188" w:author="Josh D'Aeth" w:date="2018-05-11T16:03:00Z"/>
          <w:rFonts w:ascii="Arial" w:hAnsi="Arial" w:cs="Arial"/>
          <w:sz w:val="20"/>
        </w:rPr>
      </w:pPr>
      <w:del w:id="189" w:author="Josh D'Aeth" w:date="2018-05-12T13:39:00Z">
        <w:r w:rsidRPr="00451F90" w:rsidDel="0019540E">
          <w:rPr>
            <w:rFonts w:ascii="Arial" w:hAnsi="Arial" w:cs="Arial"/>
            <w:sz w:val="20"/>
          </w:rPr>
          <w:delText xml:space="preserve"> </w:delText>
        </w:r>
      </w:del>
      <w:r w:rsidR="0040238F" w:rsidRPr="00451F90">
        <w:rPr>
          <w:rFonts w:ascii="Arial" w:hAnsi="Arial" w:cs="Arial"/>
          <w:sz w:val="20"/>
        </w:rPr>
        <w:t xml:space="preserve">   </w:t>
      </w:r>
    </w:p>
    <w:p w14:paraId="115050B6" w14:textId="51351C8D" w:rsidR="003C3D4D" w:rsidRDefault="003C3D4D" w:rsidP="00244310">
      <w:pPr>
        <w:rPr>
          <w:ins w:id="190" w:author="Josh D'Aeth" w:date="2018-05-12T12:27:00Z"/>
          <w:rFonts w:ascii="Arial" w:hAnsi="Arial" w:cs="Arial"/>
          <w:sz w:val="20"/>
        </w:rPr>
      </w:pPr>
    </w:p>
    <w:p w14:paraId="4FEF2832" w14:textId="0995510A" w:rsidR="007E69BF" w:rsidRPr="001C6182" w:rsidRDefault="0089612E" w:rsidP="00244310">
      <w:pPr>
        <w:rPr>
          <w:rFonts w:ascii="Arial" w:hAnsi="Arial" w:cs="Arial"/>
          <w:b/>
          <w:sz w:val="20"/>
          <w:u w:val="single"/>
          <w:rPrChange w:id="191" w:author="Josh D'Aeth" w:date="2018-05-12T13:51:00Z">
            <w:rPr>
              <w:rFonts w:ascii="Arial" w:hAnsi="Arial" w:cs="Arial"/>
              <w:sz w:val="20"/>
              <w:u w:val="single"/>
            </w:rPr>
          </w:rPrChange>
        </w:rPr>
      </w:pPr>
      <w:r w:rsidRPr="001C6182">
        <w:rPr>
          <w:rFonts w:ascii="Arial" w:hAnsi="Arial" w:cs="Arial"/>
          <w:b/>
          <w:sz w:val="20"/>
          <w:u w:val="single"/>
          <w:rPrChange w:id="192" w:author="Josh D'Aeth" w:date="2018-05-12T13:51:00Z">
            <w:rPr>
              <w:rFonts w:ascii="Arial" w:hAnsi="Arial" w:cs="Arial"/>
              <w:sz w:val="20"/>
              <w:u w:val="single"/>
            </w:rPr>
          </w:rPrChange>
        </w:rPr>
        <w:t>Costing:</w:t>
      </w:r>
    </w:p>
    <w:tbl>
      <w:tblPr>
        <w:tblStyle w:val="TableGrid"/>
        <w:tblW w:w="0" w:type="auto"/>
        <w:jc w:val="center"/>
        <w:tblLook w:val="04A0" w:firstRow="1" w:lastRow="0" w:firstColumn="1" w:lastColumn="0" w:noHBand="0" w:noVBand="1"/>
        <w:tblPrChange w:id="193" w:author="Josh D'Aeth" w:date="2018-05-11T16:03:00Z">
          <w:tblPr>
            <w:tblStyle w:val="TableGrid"/>
            <w:tblW w:w="0" w:type="auto"/>
            <w:tblLook w:val="04A0" w:firstRow="1" w:lastRow="0" w:firstColumn="1" w:lastColumn="0" w:noHBand="0" w:noVBand="1"/>
          </w:tblPr>
        </w:tblPrChange>
      </w:tblPr>
      <w:tblGrid>
        <w:gridCol w:w="2562"/>
        <w:gridCol w:w="2521"/>
        <w:gridCol w:w="2510"/>
        <w:gridCol w:w="2369"/>
        <w:tblGridChange w:id="194">
          <w:tblGrid>
            <w:gridCol w:w="2562"/>
            <w:gridCol w:w="2521"/>
            <w:gridCol w:w="2510"/>
            <w:gridCol w:w="2369"/>
          </w:tblGrid>
        </w:tblGridChange>
      </w:tblGrid>
      <w:tr w:rsidR="0089612E" w:rsidRPr="00451F90" w14:paraId="13B17D66" w14:textId="51CE644A" w:rsidTr="00BE5795">
        <w:trPr>
          <w:jc w:val="center"/>
        </w:trPr>
        <w:tc>
          <w:tcPr>
            <w:tcW w:w="2562" w:type="dxa"/>
            <w:shd w:val="clear" w:color="auto" w:fill="000000" w:themeFill="text1"/>
            <w:tcPrChange w:id="195" w:author="Josh D'Aeth" w:date="2018-05-11T16:03:00Z">
              <w:tcPr>
                <w:tcW w:w="2562" w:type="dxa"/>
                <w:shd w:val="clear" w:color="auto" w:fill="000000" w:themeFill="text1"/>
              </w:tcPr>
            </w:tcPrChange>
          </w:tcPr>
          <w:p w14:paraId="10DC4464" w14:textId="002AD826" w:rsidR="0089612E" w:rsidRPr="00451F90" w:rsidRDefault="0089612E"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2521" w:type="dxa"/>
            <w:shd w:val="clear" w:color="auto" w:fill="000000" w:themeFill="text1"/>
            <w:tcPrChange w:id="196" w:author="Josh D'Aeth" w:date="2018-05-11T16:03:00Z">
              <w:tcPr>
                <w:tcW w:w="2521" w:type="dxa"/>
                <w:shd w:val="clear" w:color="auto" w:fill="000000" w:themeFill="text1"/>
              </w:tcPr>
            </w:tcPrChange>
          </w:tcPr>
          <w:p w14:paraId="6D387064" w14:textId="2CB903A6" w:rsidR="0089612E" w:rsidRPr="00451F90" w:rsidRDefault="0089612E" w:rsidP="00244310">
            <w:pPr>
              <w:rPr>
                <w:rFonts w:ascii="Arial" w:hAnsi="Arial" w:cs="Arial"/>
                <w:sz w:val="20"/>
              </w:rPr>
            </w:pPr>
            <w:r w:rsidRPr="00451F90">
              <w:rPr>
                <w:rFonts w:ascii="Arial" w:hAnsi="Arial" w:cs="Arial"/>
                <w:sz w:val="20"/>
              </w:rPr>
              <w:t>Price per unit</w:t>
            </w:r>
            <w:r w:rsidR="002A669F" w:rsidRPr="00451F90">
              <w:rPr>
                <w:rFonts w:ascii="Arial" w:hAnsi="Arial" w:cs="Arial"/>
                <w:sz w:val="20"/>
              </w:rPr>
              <w:t xml:space="preserve"> (£)</w:t>
            </w:r>
          </w:p>
        </w:tc>
        <w:tc>
          <w:tcPr>
            <w:tcW w:w="2510" w:type="dxa"/>
            <w:shd w:val="clear" w:color="auto" w:fill="000000" w:themeFill="text1"/>
            <w:tcPrChange w:id="197" w:author="Josh D'Aeth" w:date="2018-05-11T16:03:00Z">
              <w:tcPr>
                <w:tcW w:w="2510" w:type="dxa"/>
                <w:shd w:val="clear" w:color="auto" w:fill="000000" w:themeFill="text1"/>
              </w:tcPr>
            </w:tcPrChange>
          </w:tcPr>
          <w:p w14:paraId="293C91C8" w14:textId="38226AC1" w:rsidR="0089612E" w:rsidRPr="00451F90" w:rsidRDefault="0089612E" w:rsidP="00244310">
            <w:pPr>
              <w:rPr>
                <w:rFonts w:ascii="Arial" w:hAnsi="Arial" w:cs="Arial"/>
                <w:sz w:val="20"/>
              </w:rPr>
            </w:pPr>
            <w:r w:rsidRPr="00451F90">
              <w:rPr>
                <w:rFonts w:ascii="Arial" w:hAnsi="Arial" w:cs="Arial"/>
                <w:sz w:val="20"/>
              </w:rPr>
              <w:t>No. units</w:t>
            </w:r>
          </w:p>
        </w:tc>
        <w:tc>
          <w:tcPr>
            <w:tcW w:w="2369" w:type="dxa"/>
            <w:shd w:val="clear" w:color="auto" w:fill="000000" w:themeFill="text1"/>
            <w:tcPrChange w:id="198" w:author="Josh D'Aeth" w:date="2018-05-11T16:03:00Z">
              <w:tcPr>
                <w:tcW w:w="2369" w:type="dxa"/>
                <w:shd w:val="clear" w:color="auto" w:fill="000000" w:themeFill="text1"/>
              </w:tcPr>
            </w:tcPrChange>
          </w:tcPr>
          <w:p w14:paraId="75EA3FBC" w14:textId="49A1DF8C" w:rsidR="0089612E" w:rsidRPr="00451F90" w:rsidRDefault="002A669F" w:rsidP="00244310">
            <w:pPr>
              <w:rPr>
                <w:rFonts w:ascii="Arial" w:hAnsi="Arial" w:cs="Arial"/>
                <w:sz w:val="20"/>
              </w:rPr>
            </w:pPr>
            <w:r w:rsidRPr="00451F90">
              <w:rPr>
                <w:rFonts w:ascii="Arial" w:hAnsi="Arial" w:cs="Arial"/>
                <w:sz w:val="20"/>
              </w:rPr>
              <w:t>Total Cost (£)</w:t>
            </w:r>
          </w:p>
        </w:tc>
      </w:tr>
      <w:tr w:rsidR="0089612E" w:rsidRPr="00451F90" w14:paraId="7C51F00C" w14:textId="369C1784" w:rsidTr="00BE5795">
        <w:trPr>
          <w:jc w:val="center"/>
        </w:trPr>
        <w:tc>
          <w:tcPr>
            <w:tcW w:w="2562" w:type="dxa"/>
            <w:tcPrChange w:id="199" w:author="Josh D'Aeth" w:date="2018-05-11T16:03:00Z">
              <w:tcPr>
                <w:tcW w:w="2562" w:type="dxa"/>
              </w:tcPr>
            </w:tcPrChange>
          </w:tcPr>
          <w:p w14:paraId="1B24806F" w14:textId="6F340100" w:rsidR="0089612E" w:rsidRPr="00451F90" w:rsidRDefault="002A669F" w:rsidP="00244310">
            <w:pPr>
              <w:rPr>
                <w:rFonts w:ascii="Arial" w:hAnsi="Arial" w:cs="Arial"/>
                <w:sz w:val="20"/>
              </w:rPr>
            </w:pPr>
            <w:r w:rsidRPr="00451F90">
              <w:rPr>
                <w:rFonts w:ascii="Arial" w:hAnsi="Arial" w:cs="Arial"/>
                <w:sz w:val="20"/>
              </w:rPr>
              <w:t>Post-doc research associate</w:t>
            </w:r>
          </w:p>
        </w:tc>
        <w:tc>
          <w:tcPr>
            <w:tcW w:w="2521" w:type="dxa"/>
            <w:tcPrChange w:id="200" w:author="Josh D'Aeth" w:date="2018-05-11T16:03:00Z">
              <w:tcPr>
                <w:tcW w:w="2521" w:type="dxa"/>
              </w:tcPr>
            </w:tcPrChange>
          </w:tcPr>
          <w:p w14:paraId="625FD5A6" w14:textId="7EFA4DEE" w:rsidR="0089612E" w:rsidRPr="00451F90" w:rsidRDefault="002A669F" w:rsidP="00244310">
            <w:pPr>
              <w:rPr>
                <w:rFonts w:ascii="Arial" w:hAnsi="Arial" w:cs="Arial"/>
                <w:sz w:val="20"/>
              </w:rPr>
            </w:pPr>
            <w:r w:rsidRPr="00451F90">
              <w:rPr>
                <w:rFonts w:ascii="Arial" w:hAnsi="Arial" w:cs="Arial"/>
                <w:sz w:val="20"/>
              </w:rPr>
              <w:t>4</w:t>
            </w:r>
            <w:r w:rsidR="001A37F1" w:rsidRPr="00451F90">
              <w:rPr>
                <w:rFonts w:ascii="Arial" w:hAnsi="Arial" w:cs="Arial"/>
                <w:sz w:val="20"/>
              </w:rPr>
              <w:t>,</w:t>
            </w:r>
            <w:r w:rsidRPr="00451F90">
              <w:rPr>
                <w:rFonts w:ascii="Arial" w:hAnsi="Arial" w:cs="Arial"/>
                <w:sz w:val="20"/>
              </w:rPr>
              <w:t>642</w:t>
            </w:r>
          </w:p>
        </w:tc>
        <w:tc>
          <w:tcPr>
            <w:tcW w:w="2510" w:type="dxa"/>
            <w:tcPrChange w:id="201" w:author="Josh D'Aeth" w:date="2018-05-11T16:03:00Z">
              <w:tcPr>
                <w:tcW w:w="2510" w:type="dxa"/>
              </w:tcPr>
            </w:tcPrChange>
          </w:tcPr>
          <w:p w14:paraId="11942B68" w14:textId="7FC3F6CD" w:rsidR="0089612E" w:rsidRPr="00451F90" w:rsidRDefault="002A669F" w:rsidP="00244310">
            <w:pPr>
              <w:rPr>
                <w:rFonts w:ascii="Arial" w:hAnsi="Arial" w:cs="Arial"/>
                <w:sz w:val="20"/>
              </w:rPr>
            </w:pPr>
            <w:r w:rsidRPr="00451F90">
              <w:rPr>
                <w:rFonts w:ascii="Arial" w:hAnsi="Arial" w:cs="Arial"/>
                <w:sz w:val="20"/>
              </w:rPr>
              <w:t>24</w:t>
            </w:r>
          </w:p>
        </w:tc>
        <w:tc>
          <w:tcPr>
            <w:tcW w:w="2369" w:type="dxa"/>
            <w:tcPrChange w:id="202" w:author="Josh D'Aeth" w:date="2018-05-11T16:03:00Z">
              <w:tcPr>
                <w:tcW w:w="2369" w:type="dxa"/>
              </w:tcPr>
            </w:tcPrChange>
          </w:tcPr>
          <w:p w14:paraId="1D3F057C" w14:textId="3CAE6689" w:rsidR="0089612E" w:rsidRPr="00451F90" w:rsidRDefault="002A669F" w:rsidP="00244310">
            <w:pPr>
              <w:rPr>
                <w:rFonts w:ascii="Arial" w:hAnsi="Arial" w:cs="Arial"/>
                <w:sz w:val="20"/>
              </w:rPr>
            </w:pPr>
            <w:r w:rsidRPr="00451F90">
              <w:rPr>
                <w:rFonts w:ascii="Arial" w:hAnsi="Arial" w:cs="Arial"/>
                <w:sz w:val="20"/>
              </w:rPr>
              <w:t>111,408</w:t>
            </w:r>
          </w:p>
        </w:tc>
      </w:tr>
      <w:tr w:rsidR="0089612E" w:rsidRPr="00451F90" w14:paraId="7ACCAC9B" w14:textId="15C23A6B" w:rsidTr="00BE5795">
        <w:trPr>
          <w:jc w:val="center"/>
        </w:trPr>
        <w:tc>
          <w:tcPr>
            <w:tcW w:w="2562" w:type="dxa"/>
            <w:tcPrChange w:id="203" w:author="Josh D'Aeth" w:date="2018-05-11T16:03:00Z">
              <w:tcPr>
                <w:tcW w:w="2562" w:type="dxa"/>
              </w:tcPr>
            </w:tcPrChange>
          </w:tcPr>
          <w:p w14:paraId="6E72F032" w14:textId="492852D4" w:rsidR="0089612E" w:rsidRPr="00451F90" w:rsidRDefault="002A669F" w:rsidP="00244310">
            <w:pPr>
              <w:rPr>
                <w:rFonts w:ascii="Arial" w:hAnsi="Arial" w:cs="Arial"/>
                <w:sz w:val="20"/>
              </w:rPr>
            </w:pPr>
            <w:r w:rsidRPr="00451F90">
              <w:rPr>
                <w:rFonts w:ascii="Arial" w:hAnsi="Arial" w:cs="Arial"/>
                <w:sz w:val="20"/>
              </w:rPr>
              <w:t xml:space="preserve">Technical software developer </w:t>
            </w:r>
          </w:p>
        </w:tc>
        <w:tc>
          <w:tcPr>
            <w:tcW w:w="2521" w:type="dxa"/>
            <w:tcPrChange w:id="204" w:author="Josh D'Aeth" w:date="2018-05-11T16:03:00Z">
              <w:tcPr>
                <w:tcW w:w="2521" w:type="dxa"/>
              </w:tcPr>
            </w:tcPrChange>
          </w:tcPr>
          <w:p w14:paraId="4A75A779" w14:textId="57EA17C2" w:rsidR="0089612E" w:rsidRPr="00451F90" w:rsidRDefault="002A669F" w:rsidP="00244310">
            <w:pPr>
              <w:rPr>
                <w:rFonts w:ascii="Arial" w:hAnsi="Arial" w:cs="Arial"/>
                <w:sz w:val="20"/>
              </w:rPr>
            </w:pPr>
            <w:r w:rsidRPr="00451F90">
              <w:rPr>
                <w:rFonts w:ascii="Arial" w:hAnsi="Arial" w:cs="Arial"/>
                <w:sz w:val="20"/>
              </w:rPr>
              <w:t>10</w:t>
            </w:r>
            <w:r w:rsidR="001A37F1" w:rsidRPr="00451F90">
              <w:rPr>
                <w:rFonts w:ascii="Arial" w:hAnsi="Arial" w:cs="Arial"/>
                <w:sz w:val="20"/>
              </w:rPr>
              <w:t>,</w:t>
            </w:r>
            <w:r w:rsidRPr="00451F90">
              <w:rPr>
                <w:rFonts w:ascii="Arial" w:hAnsi="Arial" w:cs="Arial"/>
                <w:sz w:val="20"/>
              </w:rPr>
              <w:t>000</w:t>
            </w:r>
          </w:p>
        </w:tc>
        <w:tc>
          <w:tcPr>
            <w:tcW w:w="2510" w:type="dxa"/>
            <w:tcPrChange w:id="205" w:author="Josh D'Aeth" w:date="2018-05-11T16:03:00Z">
              <w:tcPr>
                <w:tcW w:w="2510" w:type="dxa"/>
              </w:tcPr>
            </w:tcPrChange>
          </w:tcPr>
          <w:p w14:paraId="1EA6A9CC" w14:textId="022DC098" w:rsidR="0089612E" w:rsidRPr="00451F90" w:rsidRDefault="002A669F" w:rsidP="00244310">
            <w:pPr>
              <w:rPr>
                <w:rFonts w:ascii="Arial" w:hAnsi="Arial" w:cs="Arial"/>
                <w:sz w:val="20"/>
              </w:rPr>
            </w:pPr>
            <w:r w:rsidRPr="00451F90">
              <w:rPr>
                <w:rFonts w:ascii="Arial" w:hAnsi="Arial" w:cs="Arial"/>
                <w:sz w:val="20"/>
              </w:rPr>
              <w:t>3</w:t>
            </w:r>
          </w:p>
        </w:tc>
        <w:tc>
          <w:tcPr>
            <w:tcW w:w="2369" w:type="dxa"/>
            <w:tcPrChange w:id="206" w:author="Josh D'Aeth" w:date="2018-05-11T16:03:00Z">
              <w:tcPr>
                <w:tcW w:w="2369" w:type="dxa"/>
              </w:tcPr>
            </w:tcPrChange>
          </w:tcPr>
          <w:p w14:paraId="5747E294" w14:textId="6E0CC953" w:rsidR="0089612E" w:rsidRPr="00451F90" w:rsidRDefault="002A669F" w:rsidP="00244310">
            <w:pPr>
              <w:rPr>
                <w:rFonts w:ascii="Arial" w:hAnsi="Arial" w:cs="Arial"/>
                <w:sz w:val="20"/>
              </w:rPr>
            </w:pPr>
            <w:r w:rsidRPr="00451F90">
              <w:rPr>
                <w:rFonts w:ascii="Arial" w:hAnsi="Arial" w:cs="Arial"/>
                <w:sz w:val="20"/>
              </w:rPr>
              <w:t>30,000</w:t>
            </w:r>
          </w:p>
        </w:tc>
      </w:tr>
      <w:tr w:rsidR="0089612E" w:rsidRPr="00451F90" w14:paraId="196BF58B" w14:textId="7BCC1B15" w:rsidTr="00BE5795">
        <w:trPr>
          <w:jc w:val="center"/>
        </w:trPr>
        <w:tc>
          <w:tcPr>
            <w:tcW w:w="2562" w:type="dxa"/>
            <w:tcPrChange w:id="207" w:author="Josh D'Aeth" w:date="2018-05-11T16:03:00Z">
              <w:tcPr>
                <w:tcW w:w="2562" w:type="dxa"/>
              </w:tcPr>
            </w:tcPrChange>
          </w:tcPr>
          <w:p w14:paraId="090B0E04" w14:textId="2B0111BE" w:rsidR="0089612E" w:rsidRPr="00451F90" w:rsidRDefault="001C6182" w:rsidP="00244310">
            <w:pPr>
              <w:rPr>
                <w:rFonts w:ascii="Arial" w:hAnsi="Arial" w:cs="Arial"/>
                <w:sz w:val="20"/>
              </w:rPr>
            </w:pPr>
            <w:ins w:id="208" w:author="Josh D'Aeth" w:date="2018-05-12T13:47:00Z">
              <w:r>
                <w:rPr>
                  <w:rFonts w:ascii="Arial" w:hAnsi="Arial" w:cs="Arial"/>
                  <w:sz w:val="20"/>
                </w:rPr>
                <w:t>Culturing and sequencing isolates</w:t>
              </w:r>
            </w:ins>
            <w:del w:id="209" w:author="Josh D'Aeth" w:date="2018-05-12T13:47:00Z">
              <w:r w:rsidR="002A669F" w:rsidRPr="00451F90" w:rsidDel="001C6182">
                <w:rPr>
                  <w:rFonts w:ascii="Arial" w:hAnsi="Arial" w:cs="Arial"/>
                  <w:sz w:val="20"/>
                </w:rPr>
                <w:delText>Dataset costs</w:delText>
              </w:r>
            </w:del>
          </w:p>
        </w:tc>
        <w:tc>
          <w:tcPr>
            <w:tcW w:w="2521" w:type="dxa"/>
            <w:tcPrChange w:id="210" w:author="Josh D'Aeth" w:date="2018-05-11T16:03:00Z">
              <w:tcPr>
                <w:tcW w:w="2521" w:type="dxa"/>
              </w:tcPr>
            </w:tcPrChange>
          </w:tcPr>
          <w:p w14:paraId="0825688D" w14:textId="4DD4FDD9" w:rsidR="0089612E" w:rsidRPr="00451F90" w:rsidRDefault="002A669F" w:rsidP="00244310">
            <w:pPr>
              <w:rPr>
                <w:rFonts w:ascii="Arial" w:hAnsi="Arial" w:cs="Arial"/>
                <w:sz w:val="20"/>
              </w:rPr>
            </w:pPr>
            <w:del w:id="211" w:author="Josh D'Aeth" w:date="2018-05-12T13:48:00Z">
              <w:r w:rsidRPr="00451F90" w:rsidDel="001C6182">
                <w:rPr>
                  <w:rFonts w:ascii="Arial" w:hAnsi="Arial" w:cs="Arial"/>
                  <w:sz w:val="20"/>
                </w:rPr>
                <w:delText>10</w:delText>
              </w:r>
              <w:r w:rsidR="001A37F1" w:rsidRPr="00451F90" w:rsidDel="001C6182">
                <w:rPr>
                  <w:rFonts w:ascii="Arial" w:hAnsi="Arial" w:cs="Arial"/>
                  <w:sz w:val="20"/>
                </w:rPr>
                <w:delText>,</w:delText>
              </w:r>
              <w:r w:rsidRPr="00451F90" w:rsidDel="001C6182">
                <w:rPr>
                  <w:rFonts w:ascii="Arial" w:hAnsi="Arial" w:cs="Arial"/>
                  <w:sz w:val="20"/>
                </w:rPr>
                <w:delText>000</w:delText>
              </w:r>
            </w:del>
            <w:ins w:id="212" w:author="Josh D'Aeth" w:date="2018-05-12T13:48:00Z">
              <w:r w:rsidR="001C6182">
                <w:rPr>
                  <w:rFonts w:ascii="Arial" w:hAnsi="Arial" w:cs="Arial"/>
                  <w:sz w:val="20"/>
                </w:rPr>
                <w:t>85</w:t>
              </w:r>
            </w:ins>
          </w:p>
        </w:tc>
        <w:tc>
          <w:tcPr>
            <w:tcW w:w="2510" w:type="dxa"/>
            <w:tcPrChange w:id="213" w:author="Josh D'Aeth" w:date="2018-05-11T16:03:00Z">
              <w:tcPr>
                <w:tcW w:w="2510" w:type="dxa"/>
              </w:tcPr>
            </w:tcPrChange>
          </w:tcPr>
          <w:p w14:paraId="1E28AC70" w14:textId="6E10BC93" w:rsidR="0089612E" w:rsidRPr="00451F90" w:rsidRDefault="002A669F" w:rsidP="00244310">
            <w:pPr>
              <w:rPr>
                <w:rFonts w:ascii="Arial" w:hAnsi="Arial" w:cs="Arial"/>
                <w:sz w:val="20"/>
              </w:rPr>
            </w:pPr>
            <w:del w:id="214" w:author="Josh D'Aeth" w:date="2018-05-12T13:48:00Z">
              <w:r w:rsidRPr="00451F90" w:rsidDel="001C6182">
                <w:rPr>
                  <w:rFonts w:ascii="Arial" w:hAnsi="Arial" w:cs="Arial"/>
                  <w:sz w:val="20"/>
                </w:rPr>
                <w:delText>1</w:delText>
              </w:r>
            </w:del>
            <w:ins w:id="215" w:author="Josh D'Aeth" w:date="2018-05-12T13:48:00Z">
              <w:r w:rsidR="001C6182">
                <w:rPr>
                  <w:rFonts w:ascii="Arial" w:hAnsi="Arial" w:cs="Arial"/>
                  <w:sz w:val="20"/>
                </w:rPr>
                <w:t>400</w:t>
              </w:r>
            </w:ins>
          </w:p>
        </w:tc>
        <w:tc>
          <w:tcPr>
            <w:tcW w:w="2369" w:type="dxa"/>
            <w:tcPrChange w:id="216" w:author="Josh D'Aeth" w:date="2018-05-11T16:03:00Z">
              <w:tcPr>
                <w:tcW w:w="2369" w:type="dxa"/>
              </w:tcPr>
            </w:tcPrChange>
          </w:tcPr>
          <w:p w14:paraId="6037F43B" w14:textId="6893C4D3" w:rsidR="0089612E" w:rsidRPr="00451F90" w:rsidRDefault="002A669F" w:rsidP="00244310">
            <w:pPr>
              <w:rPr>
                <w:rFonts w:ascii="Arial" w:hAnsi="Arial" w:cs="Arial"/>
                <w:sz w:val="20"/>
              </w:rPr>
            </w:pPr>
            <w:del w:id="217" w:author="Josh D'Aeth" w:date="2018-05-12T13:48:00Z">
              <w:r w:rsidRPr="00451F90" w:rsidDel="001C6182">
                <w:rPr>
                  <w:rFonts w:ascii="Arial" w:hAnsi="Arial" w:cs="Arial"/>
                  <w:sz w:val="20"/>
                </w:rPr>
                <w:delText>10,000</w:delText>
              </w:r>
            </w:del>
            <w:ins w:id="218" w:author="Josh D'Aeth" w:date="2018-05-12T13:48:00Z">
              <w:r w:rsidR="001C6182">
                <w:rPr>
                  <w:rFonts w:ascii="Arial" w:hAnsi="Arial" w:cs="Arial"/>
                  <w:sz w:val="20"/>
                </w:rPr>
                <w:t>34,000</w:t>
              </w:r>
            </w:ins>
          </w:p>
        </w:tc>
      </w:tr>
      <w:tr w:rsidR="0089612E" w:rsidRPr="00451F90" w14:paraId="4D3EBA6A" w14:textId="5DA16229" w:rsidTr="00BE5795">
        <w:trPr>
          <w:jc w:val="center"/>
        </w:trPr>
        <w:tc>
          <w:tcPr>
            <w:tcW w:w="2562" w:type="dxa"/>
            <w:tcPrChange w:id="219" w:author="Josh D'Aeth" w:date="2018-05-11T16:03:00Z">
              <w:tcPr>
                <w:tcW w:w="2562" w:type="dxa"/>
              </w:tcPr>
            </w:tcPrChange>
          </w:tcPr>
          <w:p w14:paraId="74955D12" w14:textId="27C28302" w:rsidR="0089612E" w:rsidRPr="00451F90" w:rsidRDefault="002A669F" w:rsidP="00244310">
            <w:pPr>
              <w:rPr>
                <w:rFonts w:ascii="Arial" w:hAnsi="Arial" w:cs="Arial"/>
                <w:sz w:val="20"/>
              </w:rPr>
            </w:pPr>
            <w:r w:rsidRPr="00451F90">
              <w:rPr>
                <w:rFonts w:ascii="Arial" w:hAnsi="Arial" w:cs="Arial"/>
                <w:sz w:val="20"/>
              </w:rPr>
              <w:t>Overheads</w:t>
            </w:r>
          </w:p>
        </w:tc>
        <w:tc>
          <w:tcPr>
            <w:tcW w:w="2521" w:type="dxa"/>
            <w:tcPrChange w:id="220" w:author="Josh D'Aeth" w:date="2018-05-11T16:03:00Z">
              <w:tcPr>
                <w:tcW w:w="2521" w:type="dxa"/>
              </w:tcPr>
            </w:tcPrChange>
          </w:tcPr>
          <w:p w14:paraId="2120662A" w14:textId="638CAD1A" w:rsidR="0089612E" w:rsidRPr="00451F90" w:rsidRDefault="002A669F" w:rsidP="00244310">
            <w:pPr>
              <w:rPr>
                <w:rFonts w:ascii="Arial" w:hAnsi="Arial" w:cs="Arial"/>
                <w:sz w:val="20"/>
              </w:rPr>
            </w:pPr>
            <w:r w:rsidRPr="00451F90">
              <w:rPr>
                <w:rFonts w:ascii="Arial" w:hAnsi="Arial" w:cs="Arial"/>
                <w:sz w:val="20"/>
              </w:rPr>
              <w:t>6</w:t>
            </w:r>
            <w:r w:rsidR="001A37F1" w:rsidRPr="00451F90">
              <w:rPr>
                <w:rFonts w:ascii="Arial" w:hAnsi="Arial" w:cs="Arial"/>
                <w:sz w:val="20"/>
              </w:rPr>
              <w:t>,</w:t>
            </w:r>
            <w:r w:rsidRPr="00451F90">
              <w:rPr>
                <w:rFonts w:ascii="Arial" w:hAnsi="Arial" w:cs="Arial"/>
                <w:sz w:val="20"/>
              </w:rPr>
              <w:t>034.6</w:t>
            </w:r>
            <w:r w:rsidR="001A37F1" w:rsidRPr="00451F90">
              <w:rPr>
                <w:rFonts w:ascii="Arial" w:hAnsi="Arial" w:cs="Arial"/>
                <w:sz w:val="20"/>
              </w:rPr>
              <w:t>0</w:t>
            </w:r>
          </w:p>
        </w:tc>
        <w:tc>
          <w:tcPr>
            <w:tcW w:w="2510" w:type="dxa"/>
            <w:tcPrChange w:id="221" w:author="Josh D'Aeth" w:date="2018-05-11T16:03:00Z">
              <w:tcPr>
                <w:tcW w:w="2510" w:type="dxa"/>
              </w:tcPr>
            </w:tcPrChange>
          </w:tcPr>
          <w:p w14:paraId="72FC1F03" w14:textId="30FD70EA" w:rsidR="0089612E" w:rsidRPr="00451F90" w:rsidRDefault="002A669F" w:rsidP="00244310">
            <w:pPr>
              <w:rPr>
                <w:rFonts w:ascii="Arial" w:hAnsi="Arial" w:cs="Arial"/>
                <w:sz w:val="20"/>
              </w:rPr>
            </w:pPr>
            <w:r w:rsidRPr="00451F90">
              <w:rPr>
                <w:rFonts w:ascii="Arial" w:hAnsi="Arial" w:cs="Arial"/>
                <w:sz w:val="20"/>
              </w:rPr>
              <w:t>24</w:t>
            </w:r>
          </w:p>
        </w:tc>
        <w:tc>
          <w:tcPr>
            <w:tcW w:w="2369" w:type="dxa"/>
            <w:tcPrChange w:id="222" w:author="Josh D'Aeth" w:date="2018-05-11T16:03:00Z">
              <w:tcPr>
                <w:tcW w:w="2369" w:type="dxa"/>
              </w:tcPr>
            </w:tcPrChange>
          </w:tcPr>
          <w:p w14:paraId="133F99DC" w14:textId="48EB1079" w:rsidR="0089612E" w:rsidRPr="00451F90" w:rsidRDefault="002A669F" w:rsidP="00244310">
            <w:pPr>
              <w:rPr>
                <w:rFonts w:ascii="Arial" w:hAnsi="Arial" w:cs="Arial"/>
                <w:sz w:val="20"/>
              </w:rPr>
            </w:pPr>
            <w:r w:rsidRPr="00451F90">
              <w:rPr>
                <w:rFonts w:ascii="Arial" w:hAnsi="Arial" w:cs="Arial"/>
                <w:sz w:val="20"/>
              </w:rPr>
              <w:t>144,830.3</w:t>
            </w:r>
            <w:ins w:id="223" w:author="Josh D'Aeth" w:date="2018-05-12T13:49:00Z">
              <w:r w:rsidR="001C6182">
                <w:rPr>
                  <w:rFonts w:ascii="Arial" w:hAnsi="Arial" w:cs="Arial"/>
                  <w:sz w:val="20"/>
                </w:rPr>
                <w:t>0</w:t>
              </w:r>
            </w:ins>
          </w:p>
        </w:tc>
      </w:tr>
      <w:tr w:rsidR="002A669F" w:rsidRPr="00451F90" w14:paraId="1E614B4F" w14:textId="77777777" w:rsidTr="00BE5795">
        <w:trPr>
          <w:jc w:val="center"/>
        </w:trPr>
        <w:tc>
          <w:tcPr>
            <w:tcW w:w="7593" w:type="dxa"/>
            <w:gridSpan w:val="3"/>
            <w:tcBorders>
              <w:left w:val="nil"/>
              <w:bottom w:val="nil"/>
            </w:tcBorders>
            <w:tcPrChange w:id="224" w:author="Josh D'Aeth" w:date="2018-05-11T16:03:00Z">
              <w:tcPr>
                <w:tcW w:w="7593" w:type="dxa"/>
                <w:gridSpan w:val="3"/>
                <w:tcBorders>
                  <w:left w:val="nil"/>
                  <w:bottom w:val="nil"/>
                </w:tcBorders>
              </w:tcPr>
            </w:tcPrChange>
          </w:tcPr>
          <w:p w14:paraId="7DF8AD8E" w14:textId="77777777" w:rsidR="002A669F" w:rsidRPr="00451F90" w:rsidRDefault="002A669F" w:rsidP="00244310">
            <w:pPr>
              <w:rPr>
                <w:rFonts w:ascii="Arial" w:hAnsi="Arial" w:cs="Arial"/>
                <w:sz w:val="20"/>
              </w:rPr>
            </w:pPr>
          </w:p>
        </w:tc>
        <w:tc>
          <w:tcPr>
            <w:tcW w:w="2369" w:type="dxa"/>
            <w:tcPrChange w:id="225" w:author="Josh D'Aeth" w:date="2018-05-11T16:03:00Z">
              <w:tcPr>
                <w:tcW w:w="2369" w:type="dxa"/>
              </w:tcPr>
            </w:tcPrChange>
          </w:tcPr>
          <w:p w14:paraId="48271519" w14:textId="40F66E1C" w:rsidR="002A669F" w:rsidRPr="00451F90" w:rsidRDefault="001A37F1" w:rsidP="00244310">
            <w:pPr>
              <w:rPr>
                <w:rFonts w:ascii="Arial" w:hAnsi="Arial" w:cs="Arial"/>
                <w:b/>
                <w:sz w:val="20"/>
              </w:rPr>
            </w:pPr>
            <w:r w:rsidRPr="00451F90">
              <w:rPr>
                <w:rFonts w:ascii="Arial" w:hAnsi="Arial" w:cs="Arial"/>
                <w:b/>
                <w:sz w:val="20"/>
              </w:rPr>
              <w:t>2</w:t>
            </w:r>
            <w:ins w:id="226" w:author="Josh D'Aeth" w:date="2018-05-12T13:49:00Z">
              <w:r w:rsidR="001C6182">
                <w:rPr>
                  <w:rFonts w:ascii="Arial" w:hAnsi="Arial" w:cs="Arial"/>
                  <w:b/>
                  <w:sz w:val="20"/>
                </w:rPr>
                <w:t>90</w:t>
              </w:r>
            </w:ins>
            <w:del w:id="227" w:author="Josh D'Aeth" w:date="2018-05-12T13:49:00Z">
              <w:r w:rsidRPr="00451F90" w:rsidDel="001C6182">
                <w:rPr>
                  <w:rFonts w:ascii="Arial" w:hAnsi="Arial" w:cs="Arial"/>
                  <w:b/>
                  <w:sz w:val="20"/>
                </w:rPr>
                <w:delText>66</w:delText>
              </w:r>
            </w:del>
            <w:r w:rsidRPr="00451F90">
              <w:rPr>
                <w:rFonts w:ascii="Arial" w:hAnsi="Arial" w:cs="Arial"/>
                <w:b/>
                <w:sz w:val="20"/>
              </w:rPr>
              <w:t>,238</w:t>
            </w:r>
            <w:ins w:id="228" w:author="Josh D'Aeth" w:date="2018-05-12T13:49:00Z">
              <w:r w:rsidR="001C6182">
                <w:rPr>
                  <w:rFonts w:ascii="Arial" w:hAnsi="Arial" w:cs="Arial"/>
                  <w:b/>
                  <w:sz w:val="20"/>
                </w:rPr>
                <w:t>.30</w:t>
              </w:r>
            </w:ins>
          </w:p>
        </w:tc>
      </w:tr>
    </w:tbl>
    <w:p w14:paraId="4052995E" w14:textId="77777777" w:rsidR="0089612E" w:rsidRPr="001C6182" w:rsidDel="00BE5795" w:rsidRDefault="0089612E" w:rsidP="00244310">
      <w:pPr>
        <w:rPr>
          <w:del w:id="229" w:author="Josh D'Aeth" w:date="2018-05-11T16:02:00Z"/>
          <w:rFonts w:ascii="Arial" w:hAnsi="Arial" w:cs="Arial"/>
          <w:b/>
          <w:sz w:val="20"/>
          <w:u w:val="single"/>
          <w:rPrChange w:id="230" w:author="Josh D'Aeth" w:date="2018-05-12T13:51:00Z">
            <w:rPr>
              <w:del w:id="231" w:author="Josh D'Aeth" w:date="2018-05-11T16:02:00Z"/>
              <w:rFonts w:ascii="Arial" w:hAnsi="Arial" w:cs="Arial"/>
              <w:sz w:val="20"/>
              <w:u w:val="single"/>
            </w:rPr>
          </w:rPrChange>
        </w:rPr>
      </w:pPr>
    </w:p>
    <w:p w14:paraId="18C0D902" w14:textId="6B2CE5BA" w:rsidR="00B75819" w:rsidRPr="001C6182" w:rsidDel="0019540E" w:rsidRDefault="008B75E5" w:rsidP="00244310">
      <w:pPr>
        <w:rPr>
          <w:del w:id="232" w:author="Josh D'Aeth" w:date="2018-05-12T13:40:00Z"/>
          <w:rFonts w:ascii="Arial" w:hAnsi="Arial" w:cs="Arial"/>
          <w:b/>
          <w:sz w:val="20"/>
          <w:rPrChange w:id="233" w:author="Josh D'Aeth" w:date="2018-05-12T13:51:00Z">
            <w:rPr>
              <w:del w:id="234" w:author="Josh D'Aeth" w:date="2018-05-12T13:40:00Z"/>
              <w:rFonts w:ascii="Arial" w:hAnsi="Arial" w:cs="Arial"/>
              <w:sz w:val="20"/>
            </w:rPr>
          </w:rPrChange>
        </w:rPr>
      </w:pPr>
      <w:del w:id="235" w:author="Josh D'Aeth" w:date="2018-05-11T16:02:00Z">
        <w:r w:rsidRPr="001C6182" w:rsidDel="00BE5795">
          <w:rPr>
            <w:rFonts w:ascii="Arial" w:hAnsi="Arial" w:cs="Arial"/>
            <w:b/>
            <w:sz w:val="20"/>
            <w:rPrChange w:id="236" w:author="Josh D'Aeth" w:date="2018-05-12T13:51:00Z">
              <w:rPr>
                <w:rFonts w:ascii="Arial" w:hAnsi="Arial" w:cs="Arial"/>
                <w:sz w:val="20"/>
              </w:rPr>
            </w:rPrChange>
          </w:rPr>
          <w:delText xml:space="preserve"> </w:delText>
        </w:r>
        <w:r w:rsidRPr="001C6182" w:rsidDel="00BE5795">
          <w:rPr>
            <w:rFonts w:ascii="Arial" w:hAnsi="Arial" w:cs="Arial"/>
            <w:b/>
            <w:sz w:val="20"/>
            <w:vertAlign w:val="subscript"/>
            <w:rPrChange w:id="237" w:author="Josh D'Aeth" w:date="2018-05-12T13:51:00Z">
              <w:rPr>
                <w:rFonts w:ascii="Arial" w:hAnsi="Arial" w:cs="Arial"/>
                <w:sz w:val="20"/>
                <w:vertAlign w:val="subscript"/>
              </w:rPr>
            </w:rPrChange>
          </w:rPr>
          <w:delText xml:space="preserve"> </w:delText>
        </w:r>
        <w:r w:rsidRPr="001C6182" w:rsidDel="00BE5795">
          <w:rPr>
            <w:rFonts w:ascii="Arial" w:hAnsi="Arial" w:cs="Arial"/>
            <w:b/>
            <w:sz w:val="20"/>
            <w:rPrChange w:id="238" w:author="Josh D'Aeth" w:date="2018-05-12T13:51:00Z">
              <w:rPr>
                <w:rFonts w:ascii="Arial" w:hAnsi="Arial" w:cs="Arial"/>
                <w:sz w:val="20"/>
              </w:rPr>
            </w:rPrChange>
          </w:rPr>
          <w:delText xml:space="preserve">  </w:delText>
        </w:r>
        <w:r w:rsidR="003B1866" w:rsidRPr="001C6182" w:rsidDel="00BE5795">
          <w:rPr>
            <w:rFonts w:ascii="Arial" w:hAnsi="Arial" w:cs="Arial"/>
            <w:b/>
            <w:sz w:val="20"/>
            <w:rPrChange w:id="239" w:author="Josh D'Aeth" w:date="2018-05-12T13:51:00Z">
              <w:rPr>
                <w:rFonts w:ascii="Arial" w:hAnsi="Arial" w:cs="Arial"/>
                <w:sz w:val="20"/>
              </w:rPr>
            </w:rPrChange>
          </w:rPr>
          <w:delText xml:space="preserve"> </w:delText>
        </w:r>
        <w:r w:rsidR="001255D0" w:rsidRPr="001C6182" w:rsidDel="00BE5795">
          <w:rPr>
            <w:rFonts w:ascii="Arial" w:hAnsi="Arial" w:cs="Arial"/>
            <w:b/>
            <w:sz w:val="20"/>
            <w:rPrChange w:id="240" w:author="Josh D'Aeth" w:date="2018-05-12T13:51:00Z">
              <w:rPr>
                <w:rFonts w:ascii="Arial" w:hAnsi="Arial" w:cs="Arial"/>
                <w:sz w:val="20"/>
              </w:rPr>
            </w:rPrChange>
          </w:rPr>
          <w:delText xml:space="preserve"> </w:delText>
        </w:r>
      </w:del>
    </w:p>
    <w:p w14:paraId="07183537" w14:textId="3D5A5008" w:rsidR="00B75819" w:rsidRPr="001C6182" w:rsidRDefault="001A37F1" w:rsidP="00244310">
      <w:pPr>
        <w:rPr>
          <w:rFonts w:ascii="Arial" w:hAnsi="Arial" w:cs="Arial"/>
          <w:b/>
          <w:sz w:val="20"/>
          <w:u w:val="single"/>
          <w:rPrChange w:id="241" w:author="Josh D'Aeth" w:date="2018-05-12T13:51:00Z">
            <w:rPr>
              <w:rFonts w:ascii="Arial" w:hAnsi="Arial" w:cs="Arial"/>
              <w:sz w:val="20"/>
              <w:u w:val="single"/>
            </w:rPr>
          </w:rPrChange>
        </w:rPr>
      </w:pPr>
      <w:r w:rsidRPr="001C6182">
        <w:rPr>
          <w:rFonts w:ascii="Arial" w:hAnsi="Arial" w:cs="Arial"/>
          <w:b/>
          <w:sz w:val="20"/>
          <w:u w:val="single"/>
          <w:rPrChange w:id="242" w:author="Josh D'Aeth" w:date="2018-05-12T13:51:00Z">
            <w:rPr>
              <w:rFonts w:ascii="Arial" w:hAnsi="Arial" w:cs="Arial"/>
              <w:sz w:val="20"/>
              <w:u w:val="single"/>
            </w:rPr>
          </w:rPrChange>
        </w:rPr>
        <w:t>Justification of resources:</w:t>
      </w:r>
    </w:p>
    <w:tbl>
      <w:tblPr>
        <w:tblStyle w:val="TableGrid"/>
        <w:tblW w:w="0" w:type="auto"/>
        <w:jc w:val="center"/>
        <w:tblLook w:val="04A0" w:firstRow="1" w:lastRow="0" w:firstColumn="1" w:lastColumn="0" w:noHBand="0" w:noVBand="1"/>
        <w:tblPrChange w:id="243" w:author="Josh D'Aeth" w:date="2018-05-11T16:03:00Z">
          <w:tblPr>
            <w:tblStyle w:val="TableGrid"/>
            <w:tblW w:w="0" w:type="auto"/>
            <w:tblLook w:val="04A0" w:firstRow="1" w:lastRow="0" w:firstColumn="1" w:lastColumn="0" w:noHBand="0" w:noVBand="1"/>
          </w:tblPr>
        </w:tblPrChange>
      </w:tblPr>
      <w:tblGrid>
        <w:gridCol w:w="2547"/>
        <w:gridCol w:w="7415"/>
        <w:tblGridChange w:id="244">
          <w:tblGrid>
            <w:gridCol w:w="2547"/>
            <w:gridCol w:w="7415"/>
          </w:tblGrid>
        </w:tblGridChange>
      </w:tblGrid>
      <w:tr w:rsidR="001A37F1" w:rsidRPr="00451F90" w14:paraId="1C311A91" w14:textId="77777777" w:rsidTr="00BE5795">
        <w:trPr>
          <w:jc w:val="center"/>
        </w:trPr>
        <w:tc>
          <w:tcPr>
            <w:tcW w:w="2547" w:type="dxa"/>
            <w:shd w:val="clear" w:color="auto" w:fill="000000" w:themeFill="text1"/>
            <w:tcPrChange w:id="245" w:author="Josh D'Aeth" w:date="2018-05-11T16:03:00Z">
              <w:tcPr>
                <w:tcW w:w="2547" w:type="dxa"/>
                <w:shd w:val="clear" w:color="auto" w:fill="000000" w:themeFill="text1"/>
              </w:tcPr>
            </w:tcPrChange>
          </w:tcPr>
          <w:p w14:paraId="43D9067D" w14:textId="34BBCE31" w:rsidR="001A37F1" w:rsidRPr="00451F90" w:rsidRDefault="001A37F1" w:rsidP="00244310">
            <w:pPr>
              <w:rPr>
                <w:rFonts w:ascii="Arial" w:hAnsi="Arial" w:cs="Arial"/>
                <w:color w:val="FFFFFF" w:themeColor="background1"/>
                <w:sz w:val="20"/>
              </w:rPr>
            </w:pPr>
            <w:r w:rsidRPr="00451F90">
              <w:rPr>
                <w:rFonts w:ascii="Arial" w:hAnsi="Arial" w:cs="Arial"/>
                <w:color w:val="FFFFFF" w:themeColor="background1"/>
                <w:sz w:val="20"/>
              </w:rPr>
              <w:t>Outlay</w:t>
            </w:r>
          </w:p>
        </w:tc>
        <w:tc>
          <w:tcPr>
            <w:tcW w:w="7415" w:type="dxa"/>
            <w:shd w:val="clear" w:color="auto" w:fill="000000" w:themeFill="text1"/>
            <w:tcPrChange w:id="246" w:author="Josh D'Aeth" w:date="2018-05-11T16:03:00Z">
              <w:tcPr>
                <w:tcW w:w="7415" w:type="dxa"/>
                <w:shd w:val="clear" w:color="auto" w:fill="000000" w:themeFill="text1"/>
              </w:tcPr>
            </w:tcPrChange>
          </w:tcPr>
          <w:p w14:paraId="77DAB3D0" w14:textId="4CDE3A9F" w:rsidR="001A37F1" w:rsidRPr="00451F90" w:rsidRDefault="001A37F1" w:rsidP="00244310">
            <w:pPr>
              <w:rPr>
                <w:rFonts w:ascii="Arial" w:hAnsi="Arial" w:cs="Arial"/>
                <w:sz w:val="20"/>
              </w:rPr>
            </w:pPr>
            <w:r w:rsidRPr="00451F90">
              <w:rPr>
                <w:rFonts w:ascii="Arial" w:hAnsi="Arial" w:cs="Arial"/>
                <w:sz w:val="20"/>
              </w:rPr>
              <w:t>Justification</w:t>
            </w:r>
          </w:p>
        </w:tc>
      </w:tr>
      <w:tr w:rsidR="001A37F1" w:rsidRPr="00451F90" w14:paraId="310F27F0" w14:textId="77777777" w:rsidTr="00BE5795">
        <w:trPr>
          <w:jc w:val="center"/>
        </w:trPr>
        <w:tc>
          <w:tcPr>
            <w:tcW w:w="2547" w:type="dxa"/>
            <w:tcPrChange w:id="247" w:author="Josh D'Aeth" w:date="2018-05-11T16:03:00Z">
              <w:tcPr>
                <w:tcW w:w="2547" w:type="dxa"/>
              </w:tcPr>
            </w:tcPrChange>
          </w:tcPr>
          <w:p w14:paraId="22D4E4A6" w14:textId="3492ED9B" w:rsidR="001A37F1" w:rsidRPr="00451F90" w:rsidRDefault="001A37F1" w:rsidP="00244310">
            <w:pPr>
              <w:rPr>
                <w:rFonts w:ascii="Arial" w:hAnsi="Arial" w:cs="Arial"/>
                <w:sz w:val="20"/>
              </w:rPr>
            </w:pPr>
            <w:r w:rsidRPr="00451F90">
              <w:rPr>
                <w:rFonts w:ascii="Arial" w:hAnsi="Arial" w:cs="Arial"/>
                <w:sz w:val="20"/>
              </w:rPr>
              <w:t xml:space="preserve">Post-doc </w:t>
            </w:r>
          </w:p>
        </w:tc>
        <w:tc>
          <w:tcPr>
            <w:tcW w:w="7415" w:type="dxa"/>
            <w:tcPrChange w:id="248" w:author="Josh D'Aeth" w:date="2018-05-11T16:03:00Z">
              <w:tcPr>
                <w:tcW w:w="7415" w:type="dxa"/>
              </w:tcPr>
            </w:tcPrChange>
          </w:tcPr>
          <w:p w14:paraId="5C548214" w14:textId="3F81C2F7" w:rsidR="001A37F1" w:rsidRPr="00451F90" w:rsidRDefault="001A37F1" w:rsidP="00244310">
            <w:pPr>
              <w:rPr>
                <w:rFonts w:ascii="Arial" w:hAnsi="Arial" w:cs="Arial"/>
                <w:sz w:val="20"/>
              </w:rPr>
            </w:pPr>
            <w:r w:rsidRPr="00451F90">
              <w:rPr>
                <w:rFonts w:ascii="Arial" w:hAnsi="Arial" w:cs="Arial"/>
                <w:sz w:val="20"/>
              </w:rPr>
              <w:t>Given the complex nature of the work building and combin</w:t>
            </w:r>
            <w:r w:rsidR="00196C86">
              <w:rPr>
                <w:rFonts w:ascii="Arial" w:hAnsi="Arial" w:cs="Arial"/>
                <w:sz w:val="20"/>
              </w:rPr>
              <w:t>ing</w:t>
            </w:r>
            <w:r w:rsidRPr="00451F90">
              <w:rPr>
                <w:rFonts w:ascii="Arial" w:hAnsi="Arial" w:cs="Arial"/>
                <w:sz w:val="20"/>
              </w:rPr>
              <w:t xml:space="preserve"> different bioinformatic tools, as well as developing novel statistical techniques and developing a software platform for public d</w:t>
            </w:r>
            <w:r w:rsidR="00196C86">
              <w:rPr>
                <w:rFonts w:ascii="Arial" w:hAnsi="Arial" w:cs="Arial"/>
                <w:sz w:val="20"/>
              </w:rPr>
              <w:t>istribution, I believe we require</w:t>
            </w:r>
            <w:r w:rsidRPr="00451F90">
              <w:rPr>
                <w:rFonts w:ascii="Arial" w:hAnsi="Arial" w:cs="Arial"/>
                <w:sz w:val="20"/>
              </w:rPr>
              <w:t xml:space="preserve"> the greater skillset of a post-doc student, over a post-grad or doctoral student. The candidate would preferably hold a PhD in Statistics or Bioinformatics with relevant coding experience.</w:t>
            </w:r>
          </w:p>
        </w:tc>
      </w:tr>
      <w:tr w:rsidR="001A37F1" w:rsidRPr="00451F90" w14:paraId="2A85CB80" w14:textId="77777777" w:rsidTr="00BE5795">
        <w:trPr>
          <w:jc w:val="center"/>
        </w:trPr>
        <w:tc>
          <w:tcPr>
            <w:tcW w:w="2547" w:type="dxa"/>
            <w:tcPrChange w:id="249" w:author="Josh D'Aeth" w:date="2018-05-11T16:03:00Z">
              <w:tcPr>
                <w:tcW w:w="2547" w:type="dxa"/>
              </w:tcPr>
            </w:tcPrChange>
          </w:tcPr>
          <w:p w14:paraId="2D7BE088" w14:textId="3617433B" w:rsidR="001A37F1" w:rsidRPr="00451F90" w:rsidRDefault="001A37F1" w:rsidP="00244310">
            <w:pPr>
              <w:rPr>
                <w:rFonts w:ascii="Arial" w:hAnsi="Arial" w:cs="Arial"/>
                <w:sz w:val="20"/>
              </w:rPr>
            </w:pPr>
            <w:r w:rsidRPr="00451F90">
              <w:rPr>
                <w:rFonts w:ascii="Arial" w:hAnsi="Arial" w:cs="Arial"/>
                <w:sz w:val="20"/>
              </w:rPr>
              <w:t>Technical software developer</w:t>
            </w:r>
          </w:p>
        </w:tc>
        <w:tc>
          <w:tcPr>
            <w:tcW w:w="7415" w:type="dxa"/>
            <w:tcPrChange w:id="250" w:author="Josh D'Aeth" w:date="2018-05-11T16:03:00Z">
              <w:tcPr>
                <w:tcW w:w="7415" w:type="dxa"/>
              </w:tcPr>
            </w:tcPrChange>
          </w:tcPr>
          <w:p w14:paraId="046179AE" w14:textId="298830F6" w:rsidR="001A37F1" w:rsidRPr="00451F90" w:rsidRDefault="001A37F1" w:rsidP="00427B9C">
            <w:pPr>
              <w:rPr>
                <w:rFonts w:ascii="Arial" w:hAnsi="Arial" w:cs="Arial"/>
                <w:sz w:val="20"/>
              </w:rPr>
            </w:pPr>
            <w:r w:rsidRPr="00451F90">
              <w:rPr>
                <w:rFonts w:ascii="Arial" w:hAnsi="Arial" w:cs="Arial"/>
                <w:sz w:val="20"/>
              </w:rPr>
              <w:t xml:space="preserve">The distribution of a software package is a complex undertaking, and the post doc </w:t>
            </w:r>
            <w:del w:id="251" w:author="Nicholas Croucher" w:date="2018-05-11T09:03:00Z">
              <w:r w:rsidRPr="00451F90" w:rsidDel="00427B9C">
                <w:rPr>
                  <w:rFonts w:ascii="Arial" w:hAnsi="Arial" w:cs="Arial"/>
                  <w:sz w:val="20"/>
                </w:rPr>
                <w:delText xml:space="preserve">student </w:delText>
              </w:r>
            </w:del>
            <w:ins w:id="252" w:author="Nicholas Croucher" w:date="2018-05-11T09:03:00Z">
              <w:r w:rsidR="00427B9C">
                <w:rPr>
                  <w:rFonts w:ascii="Arial" w:hAnsi="Arial" w:cs="Arial"/>
                  <w:sz w:val="20"/>
                </w:rPr>
                <w:t>researcher</w:t>
              </w:r>
              <w:r w:rsidR="00427B9C" w:rsidRPr="00451F90">
                <w:rPr>
                  <w:rFonts w:ascii="Arial" w:hAnsi="Arial" w:cs="Arial"/>
                  <w:sz w:val="20"/>
                </w:rPr>
                <w:t xml:space="preserve"> </w:t>
              </w:r>
            </w:ins>
            <w:r w:rsidRPr="00451F90">
              <w:rPr>
                <w:rFonts w:ascii="Arial" w:hAnsi="Arial" w:cs="Arial"/>
                <w:sz w:val="20"/>
              </w:rPr>
              <w:t>themselves may not have much relevant experience. Further technical assistance for a period of three months during the distribution phase of the work will allow for a faster development time and a more efficient and professional tool that is likely to be used by a wider range of researchers</w:t>
            </w:r>
          </w:p>
        </w:tc>
      </w:tr>
      <w:tr w:rsidR="001A37F1" w:rsidRPr="00451F90" w14:paraId="4F6180D2" w14:textId="77777777" w:rsidTr="00BE5795">
        <w:trPr>
          <w:jc w:val="center"/>
        </w:trPr>
        <w:tc>
          <w:tcPr>
            <w:tcW w:w="2547" w:type="dxa"/>
            <w:tcPrChange w:id="253" w:author="Josh D'Aeth" w:date="2018-05-11T16:03:00Z">
              <w:tcPr>
                <w:tcW w:w="2547" w:type="dxa"/>
              </w:tcPr>
            </w:tcPrChange>
          </w:tcPr>
          <w:p w14:paraId="69DCA552" w14:textId="0E63DC57" w:rsidR="001A37F1" w:rsidRPr="00451F90" w:rsidRDefault="001A37F1" w:rsidP="00244310">
            <w:pPr>
              <w:rPr>
                <w:rFonts w:ascii="Arial" w:hAnsi="Arial" w:cs="Arial"/>
                <w:sz w:val="20"/>
              </w:rPr>
            </w:pPr>
            <w:del w:id="254" w:author="Josh D'Aeth" w:date="2018-05-12T14:02:00Z">
              <w:r w:rsidRPr="00451F90" w:rsidDel="001D086F">
                <w:rPr>
                  <w:rFonts w:ascii="Arial" w:hAnsi="Arial" w:cs="Arial"/>
                  <w:sz w:val="20"/>
                </w:rPr>
                <w:delText>Dataset costs</w:delText>
              </w:r>
            </w:del>
            <w:ins w:id="255" w:author="Josh D'Aeth" w:date="2018-05-12T14:02:00Z">
              <w:r w:rsidR="001D086F">
                <w:rPr>
                  <w:rFonts w:ascii="Arial" w:hAnsi="Arial" w:cs="Arial"/>
                  <w:sz w:val="20"/>
                </w:rPr>
                <w:t>Culturing and sequencing isolates</w:t>
              </w:r>
            </w:ins>
          </w:p>
        </w:tc>
        <w:tc>
          <w:tcPr>
            <w:tcW w:w="7415" w:type="dxa"/>
            <w:tcPrChange w:id="256" w:author="Josh D'Aeth" w:date="2018-05-11T16:03:00Z">
              <w:tcPr>
                <w:tcW w:w="7415" w:type="dxa"/>
              </w:tcPr>
            </w:tcPrChange>
          </w:tcPr>
          <w:p w14:paraId="50BF20FE" w14:textId="07491EE2" w:rsidR="001A37F1" w:rsidRPr="00451F90" w:rsidRDefault="001A37F1" w:rsidP="00244310">
            <w:pPr>
              <w:rPr>
                <w:rFonts w:ascii="Arial" w:hAnsi="Arial" w:cs="Arial"/>
                <w:sz w:val="20"/>
              </w:rPr>
            </w:pPr>
            <w:del w:id="257" w:author="Josh D'Aeth" w:date="2018-05-12T14:02:00Z">
              <w:r w:rsidRPr="00451F90" w:rsidDel="001D086F">
                <w:rPr>
                  <w:rFonts w:ascii="Arial" w:hAnsi="Arial" w:cs="Arial"/>
                  <w:sz w:val="20"/>
                </w:rPr>
                <w:delText>While the majority of th</w:delText>
              </w:r>
              <w:r w:rsidR="008A4C57" w:rsidRPr="00451F90" w:rsidDel="001D086F">
                <w:rPr>
                  <w:rFonts w:ascii="Arial" w:hAnsi="Arial" w:cs="Arial"/>
                  <w:sz w:val="20"/>
                </w:rPr>
                <w:delText>e German public is covered by a public health insurance scheme, around 15%</w:delText>
              </w:r>
              <w:r w:rsidR="00196C86" w:rsidDel="001D086F">
                <w:rPr>
                  <w:rFonts w:ascii="Arial" w:hAnsi="Arial" w:cs="Arial"/>
                  <w:sz w:val="20"/>
                </w:rPr>
                <w:delText xml:space="preserve"> </w:delText>
              </w:r>
              <w:r w:rsidR="008A4C57" w:rsidRPr="00451F90" w:rsidDel="001D086F">
                <w:rPr>
                  <w:rFonts w:ascii="Arial" w:hAnsi="Arial" w:cs="Arial"/>
                  <w:sz w:val="20"/>
                </w:rPr>
                <w:delText xml:space="preserve">hold private insurance. Access to </w:delText>
              </w:r>
              <w:r w:rsidR="00196C86" w:rsidDel="001D086F">
                <w:rPr>
                  <w:rFonts w:ascii="Arial" w:hAnsi="Arial" w:cs="Arial"/>
                  <w:sz w:val="20"/>
                </w:rPr>
                <w:delText>these as</w:delText>
              </w:r>
              <w:r w:rsidR="008A4C57" w:rsidRPr="00451F90" w:rsidDel="001D086F">
                <w:rPr>
                  <w:rFonts w:ascii="Arial" w:hAnsi="Arial" w:cs="Arial"/>
                  <w:sz w:val="20"/>
                </w:rPr>
                <w:delText xml:space="preserve"> anonymized</w:delText>
              </w:r>
              <w:r w:rsidR="00196C86" w:rsidDel="001D086F">
                <w:rPr>
                  <w:rFonts w:ascii="Arial" w:hAnsi="Arial" w:cs="Arial"/>
                  <w:sz w:val="20"/>
                </w:rPr>
                <w:delText xml:space="preserve"> records</w:delText>
              </w:r>
              <w:r w:rsidR="008A4C57" w:rsidRPr="00451F90" w:rsidDel="001D086F">
                <w:rPr>
                  <w:rFonts w:ascii="Arial" w:hAnsi="Arial" w:cs="Arial"/>
                  <w:sz w:val="20"/>
                </w:rPr>
                <w:delText xml:space="preserve"> could potentially incur costs. This is therefore a contingency fund in case records do need to be purchased from these systems.</w:delText>
              </w:r>
            </w:del>
            <w:ins w:id="258" w:author="Josh D'Aeth" w:date="2018-05-12T14:02:00Z">
              <w:r w:rsidR="001D086F">
                <w:rPr>
                  <w:rFonts w:ascii="Arial" w:hAnsi="Arial" w:cs="Arial"/>
                  <w:sz w:val="20"/>
                </w:rPr>
                <w:t>Creating an extra dat</w:t>
              </w:r>
            </w:ins>
            <w:ins w:id="259" w:author="Josh D'Aeth" w:date="2018-05-12T14:04:00Z">
              <w:r w:rsidR="00533569">
                <w:rPr>
                  <w:rFonts w:ascii="Arial" w:hAnsi="Arial" w:cs="Arial"/>
                  <w:sz w:val="20"/>
                </w:rPr>
                <w:t>a</w:t>
              </w:r>
            </w:ins>
            <w:ins w:id="260" w:author="Josh D'Aeth" w:date="2018-05-12T14:02:00Z">
              <w:r w:rsidR="001D086F">
                <w:rPr>
                  <w:rFonts w:ascii="Arial" w:hAnsi="Arial" w:cs="Arial"/>
                  <w:sz w:val="20"/>
                </w:rPr>
                <w:t xml:space="preserve">set of WGS for the meningococcus will allow us to further test the link between antibiotic </w:t>
              </w:r>
            </w:ins>
            <w:ins w:id="261" w:author="Josh D'Aeth" w:date="2018-05-12T14:03:00Z">
              <w:r w:rsidR="001D086F">
                <w:rPr>
                  <w:rFonts w:ascii="Arial" w:hAnsi="Arial" w:cs="Arial"/>
                  <w:sz w:val="20"/>
                </w:rPr>
                <w:t xml:space="preserve">consumption and resistance developing among important recombinogenic bacterial pathogens. </w:t>
              </w:r>
              <w:r w:rsidR="00533569">
                <w:rPr>
                  <w:rFonts w:ascii="Arial" w:hAnsi="Arial" w:cs="Arial"/>
                  <w:sz w:val="20"/>
                </w:rPr>
                <w:t xml:space="preserve">Sequencing will take place in the German public health body where isolates are stored. </w:t>
              </w:r>
            </w:ins>
          </w:p>
        </w:tc>
      </w:tr>
    </w:tbl>
    <w:p w14:paraId="2644B7DC" w14:textId="6FE4C3FF" w:rsidR="001A37F1" w:rsidRPr="00451F90" w:rsidRDefault="001A37F1" w:rsidP="00244310">
      <w:pPr>
        <w:rPr>
          <w:rFonts w:ascii="Arial" w:hAnsi="Arial" w:cs="Arial"/>
          <w:sz w:val="20"/>
        </w:rPr>
      </w:pPr>
    </w:p>
    <w:p w14:paraId="33512997" w14:textId="22F1ADC2" w:rsidR="007E08E4" w:rsidRPr="001C6182" w:rsidDel="003C3D4D" w:rsidRDefault="007E08E4" w:rsidP="00244310">
      <w:pPr>
        <w:rPr>
          <w:del w:id="262" w:author="Josh D'Aeth" w:date="2018-05-12T12:28:00Z"/>
          <w:rFonts w:ascii="Arial" w:hAnsi="Arial" w:cs="Arial"/>
          <w:b/>
          <w:sz w:val="20"/>
          <w:u w:val="single"/>
          <w:rPrChange w:id="263" w:author="Josh D'Aeth" w:date="2018-05-12T13:51:00Z">
            <w:rPr>
              <w:del w:id="264" w:author="Josh D'Aeth" w:date="2018-05-12T12:28:00Z"/>
              <w:rFonts w:ascii="Arial" w:hAnsi="Arial" w:cs="Arial"/>
              <w:sz w:val="20"/>
              <w:u w:val="single"/>
            </w:rPr>
          </w:rPrChange>
        </w:rPr>
      </w:pPr>
    </w:p>
    <w:p w14:paraId="3836495D" w14:textId="2CA3B85B" w:rsidR="007E08E4" w:rsidRPr="001C6182" w:rsidDel="003C3D4D" w:rsidRDefault="007E08E4" w:rsidP="00244310">
      <w:pPr>
        <w:rPr>
          <w:del w:id="265" w:author="Josh D'Aeth" w:date="2018-05-12T12:28:00Z"/>
          <w:rFonts w:ascii="Arial" w:hAnsi="Arial" w:cs="Arial"/>
          <w:b/>
          <w:sz w:val="20"/>
          <w:u w:val="single"/>
          <w:rPrChange w:id="266" w:author="Josh D'Aeth" w:date="2018-05-12T13:51:00Z">
            <w:rPr>
              <w:del w:id="267" w:author="Josh D'Aeth" w:date="2018-05-12T12:28:00Z"/>
              <w:rFonts w:ascii="Arial" w:hAnsi="Arial" w:cs="Arial"/>
              <w:sz w:val="20"/>
              <w:u w:val="single"/>
            </w:rPr>
          </w:rPrChange>
        </w:rPr>
      </w:pPr>
    </w:p>
    <w:p w14:paraId="363FF9FC" w14:textId="07252CDA" w:rsidR="008A4C57" w:rsidRPr="001C6182" w:rsidRDefault="008A4C57" w:rsidP="00244310">
      <w:pPr>
        <w:rPr>
          <w:rFonts w:ascii="Arial" w:hAnsi="Arial" w:cs="Arial"/>
          <w:b/>
          <w:sz w:val="20"/>
          <w:u w:val="single"/>
          <w:rPrChange w:id="268" w:author="Josh D'Aeth" w:date="2018-05-12T13:51:00Z">
            <w:rPr>
              <w:rFonts w:ascii="Arial" w:hAnsi="Arial" w:cs="Arial"/>
              <w:sz w:val="20"/>
              <w:u w:val="single"/>
            </w:rPr>
          </w:rPrChange>
        </w:rPr>
      </w:pPr>
      <w:r w:rsidRPr="001C6182">
        <w:rPr>
          <w:rFonts w:ascii="Arial" w:hAnsi="Arial" w:cs="Arial"/>
          <w:b/>
          <w:sz w:val="20"/>
          <w:u w:val="single"/>
          <w:rPrChange w:id="269" w:author="Josh D'Aeth" w:date="2018-05-12T13:51:00Z">
            <w:rPr>
              <w:rFonts w:ascii="Arial" w:hAnsi="Arial" w:cs="Arial"/>
              <w:sz w:val="20"/>
              <w:u w:val="single"/>
            </w:rPr>
          </w:rPrChange>
        </w:rPr>
        <w:t>Impact statement:</w:t>
      </w:r>
    </w:p>
    <w:p w14:paraId="2C734C6D" w14:textId="087D8E38" w:rsidR="00DA3F76" w:rsidRDefault="00777B1D" w:rsidP="00244310">
      <w:pPr>
        <w:rPr>
          <w:ins w:id="270" w:author="Josh D'Aeth" w:date="2018-05-12T13:53:00Z"/>
          <w:rFonts w:ascii="Arial" w:hAnsi="Arial" w:cs="Arial"/>
          <w:sz w:val="20"/>
        </w:rPr>
      </w:pPr>
      <w:r w:rsidRPr="00451F90">
        <w:rPr>
          <w:rFonts w:ascii="Arial" w:hAnsi="Arial" w:cs="Arial"/>
          <w:sz w:val="20"/>
        </w:rPr>
        <w:t xml:space="preserve">The potential impact from the proposed scheme of work is multifaceted and affects numerous areas of society. </w:t>
      </w:r>
      <w:commentRangeStart w:id="271"/>
      <w:r w:rsidRPr="00451F90">
        <w:rPr>
          <w:rFonts w:ascii="Arial" w:hAnsi="Arial" w:cs="Arial"/>
          <w:sz w:val="20"/>
        </w:rPr>
        <w:t>On the one hand, as a direct result of the work, we will distribute a novel software package allowing researchers the ability</w:t>
      </w:r>
      <w:r w:rsidR="001A521D" w:rsidRPr="00451F90">
        <w:rPr>
          <w:rFonts w:ascii="Arial" w:hAnsi="Arial" w:cs="Arial"/>
          <w:sz w:val="20"/>
        </w:rPr>
        <w:t>,</w:t>
      </w:r>
      <w:r w:rsidRPr="00451F90">
        <w:rPr>
          <w:rFonts w:ascii="Arial" w:hAnsi="Arial" w:cs="Arial"/>
          <w:sz w:val="20"/>
        </w:rPr>
        <w:t xml:space="preserve"> for the first time</w:t>
      </w:r>
      <w:r w:rsidR="001A521D" w:rsidRPr="00451F90">
        <w:rPr>
          <w:rFonts w:ascii="Arial" w:hAnsi="Arial" w:cs="Arial"/>
          <w:sz w:val="20"/>
        </w:rPr>
        <w:t>,</w:t>
      </w:r>
      <w:r w:rsidRPr="00451F90">
        <w:rPr>
          <w:rFonts w:ascii="Arial" w:hAnsi="Arial" w:cs="Arial"/>
          <w:sz w:val="20"/>
        </w:rPr>
        <w:t xml:space="preserve"> </w:t>
      </w:r>
      <w:commentRangeEnd w:id="271"/>
      <w:r w:rsidR="00427B9C">
        <w:rPr>
          <w:rStyle w:val="CommentReference"/>
        </w:rPr>
        <w:commentReference w:id="271"/>
      </w:r>
      <w:r w:rsidRPr="00451F90">
        <w:rPr>
          <w:rFonts w:ascii="Arial" w:hAnsi="Arial" w:cs="Arial"/>
          <w:sz w:val="20"/>
        </w:rPr>
        <w:t xml:space="preserve">to apply powerful phylodynamic techniques to investigate epidemiological questions about an important group of human pathogens. This has the potential to greatly improve our understanding </w:t>
      </w:r>
      <w:r w:rsidR="001A521D" w:rsidRPr="00451F90">
        <w:rPr>
          <w:rFonts w:ascii="Arial" w:hAnsi="Arial" w:cs="Arial"/>
          <w:sz w:val="20"/>
        </w:rPr>
        <w:t xml:space="preserve">of the selection pressures that pathogens, such as the pneumococcus and </w:t>
      </w:r>
      <w:ins w:id="272" w:author="Josh D'Aeth" w:date="2018-05-11T14:56:00Z">
        <w:r w:rsidR="00FF3CA1">
          <w:rPr>
            <w:rFonts w:ascii="Arial" w:hAnsi="Arial" w:cs="Arial"/>
            <w:sz w:val="20"/>
          </w:rPr>
          <w:t>the meningococcus</w:t>
        </w:r>
      </w:ins>
      <w:del w:id="273" w:author="Josh D'Aeth" w:date="2018-05-11T14:56:00Z">
        <w:r w:rsidR="001A521D" w:rsidRPr="00451F90" w:rsidDel="00FF3CA1">
          <w:rPr>
            <w:rFonts w:ascii="Arial" w:hAnsi="Arial" w:cs="Arial"/>
            <w:i/>
            <w:sz w:val="20"/>
          </w:rPr>
          <w:delText>N.meningitidis</w:delText>
        </w:r>
      </w:del>
      <w:r w:rsidR="001A521D" w:rsidRPr="00451F90">
        <w:rPr>
          <w:rFonts w:ascii="Arial" w:hAnsi="Arial" w:cs="Arial"/>
          <w:i/>
          <w:sz w:val="20"/>
        </w:rPr>
        <w:t xml:space="preserve">, </w:t>
      </w:r>
      <w:r w:rsidR="001A521D" w:rsidRPr="00451F90">
        <w:rPr>
          <w:rFonts w:ascii="Arial" w:hAnsi="Arial" w:cs="Arial"/>
          <w:sz w:val="20"/>
        </w:rPr>
        <w:t>are exposed to through our own clinical interventions</w:t>
      </w:r>
      <w:r w:rsidR="001A521D" w:rsidRPr="00451F90">
        <w:rPr>
          <w:rFonts w:ascii="Arial" w:hAnsi="Arial" w:cs="Arial"/>
          <w:i/>
          <w:sz w:val="20"/>
        </w:rPr>
        <w:t xml:space="preserve">. </w:t>
      </w:r>
      <w:r w:rsidR="005415A8" w:rsidRPr="00451F90">
        <w:rPr>
          <w:rFonts w:ascii="Arial" w:hAnsi="Arial" w:cs="Arial"/>
          <w:sz w:val="20"/>
        </w:rPr>
        <w:t xml:space="preserve">Given </w:t>
      </w:r>
      <w:r w:rsidR="00DA3F76" w:rsidRPr="00451F90">
        <w:rPr>
          <w:rFonts w:ascii="Arial" w:hAnsi="Arial" w:cs="Arial"/>
          <w:sz w:val="20"/>
        </w:rPr>
        <w:t>our previous work has highlighted how resistance genes seen in these pathogens are spread across bacterial taxa, further work understanding how these resistance genes evolve has potential to mitigate the development of resistance in a whole range of bacterial pathogens.</w:t>
      </w:r>
    </w:p>
    <w:p w14:paraId="53C59C96" w14:textId="4F3AF0B4" w:rsidR="001D086F" w:rsidRPr="00451F90" w:rsidRDefault="001D086F" w:rsidP="00244310">
      <w:pPr>
        <w:rPr>
          <w:rFonts w:ascii="Arial" w:hAnsi="Arial" w:cs="Arial"/>
          <w:sz w:val="20"/>
        </w:rPr>
      </w:pPr>
      <w:proofErr w:type="gramStart"/>
      <w:ins w:id="274" w:author="Josh D'Aeth" w:date="2018-05-12T13:53:00Z">
        <w:r>
          <w:rPr>
            <w:rFonts w:ascii="Arial" w:hAnsi="Arial" w:cs="Arial"/>
            <w:sz w:val="20"/>
          </w:rPr>
          <w:t>Furthermore</w:t>
        </w:r>
        <w:proofErr w:type="gramEnd"/>
        <w:r>
          <w:rPr>
            <w:rFonts w:ascii="Arial" w:hAnsi="Arial" w:cs="Arial"/>
            <w:sz w:val="20"/>
          </w:rPr>
          <w:t xml:space="preserve"> given the increasing use of WGS data by p</w:t>
        </w:r>
      </w:ins>
      <w:ins w:id="275" w:author="Josh D'Aeth" w:date="2018-05-12T13:54:00Z">
        <w:r>
          <w:rPr>
            <w:rFonts w:ascii="Arial" w:hAnsi="Arial" w:cs="Arial"/>
            <w:sz w:val="20"/>
          </w:rPr>
          <w:t xml:space="preserve">ublic health bodies for surveillance, this fast streamlined tool will allow for greater analysis of </w:t>
        </w:r>
      </w:ins>
      <w:ins w:id="276" w:author="Josh D'Aeth" w:date="2018-05-12T13:55:00Z">
        <w:r>
          <w:rPr>
            <w:rFonts w:ascii="Arial" w:hAnsi="Arial" w:cs="Arial"/>
            <w:sz w:val="20"/>
          </w:rPr>
          <w:t>these datasets by non-experts unfamiliar with the gamut of Bayesian tools which are incorporated o</w:t>
        </w:r>
      </w:ins>
      <w:ins w:id="277" w:author="Josh D'Aeth" w:date="2018-05-12T13:56:00Z">
        <w:r>
          <w:rPr>
            <w:rFonts w:ascii="Arial" w:hAnsi="Arial" w:cs="Arial"/>
            <w:sz w:val="20"/>
          </w:rPr>
          <w:t xml:space="preserve">ur methodology. Our decision to decision to use an ML framework for inference means </w:t>
        </w:r>
        <w:r>
          <w:rPr>
            <w:rFonts w:ascii="Arial" w:hAnsi="Arial" w:cs="Arial"/>
            <w:sz w:val="20"/>
          </w:rPr>
          <w:lastRenderedPageBreak/>
          <w:t xml:space="preserve">these results will be produced rapidly allowing for </w:t>
        </w:r>
      </w:ins>
      <w:ins w:id="278" w:author="Josh D'Aeth" w:date="2018-05-12T13:57:00Z">
        <w:r>
          <w:rPr>
            <w:rFonts w:ascii="Arial" w:hAnsi="Arial" w:cs="Arial"/>
            <w:sz w:val="20"/>
          </w:rPr>
          <w:t>weekly updates in reports on the spread of resistance and potential hotspots of resistance development.</w:t>
        </w:r>
      </w:ins>
    </w:p>
    <w:p w14:paraId="693E1EAB" w14:textId="4565D705" w:rsidR="00C13262" w:rsidRDefault="00DA3F76" w:rsidP="00244310">
      <w:pPr>
        <w:rPr>
          <w:ins w:id="279" w:author="Josh D'Aeth" w:date="2018-05-12T13:53:00Z"/>
          <w:rFonts w:ascii="Arial" w:hAnsi="Arial" w:cs="Arial"/>
          <w:sz w:val="20"/>
        </w:rPr>
      </w:pPr>
      <w:r w:rsidRPr="00451F90">
        <w:rPr>
          <w:rFonts w:ascii="Arial" w:hAnsi="Arial" w:cs="Arial"/>
          <w:sz w:val="20"/>
        </w:rPr>
        <w:t>As well as producing a powerful tool to be disseminated publicly, this work will also tease apart the link between antibiotic consumption and antibiotic resistance developing within the pneumococcus. This work will directly impact policy surrounding the consumption of antibiotics. We aim to lia</w:t>
      </w:r>
      <w:r w:rsidR="00196C86">
        <w:rPr>
          <w:rFonts w:ascii="Arial" w:hAnsi="Arial" w:cs="Arial"/>
          <w:sz w:val="20"/>
        </w:rPr>
        <w:t>i</w:t>
      </w:r>
      <w:r w:rsidRPr="00451F90">
        <w:rPr>
          <w:rFonts w:ascii="Arial" w:hAnsi="Arial" w:cs="Arial"/>
          <w:sz w:val="20"/>
        </w:rPr>
        <w:t>se directly with the German department of Health,</w:t>
      </w:r>
      <w:r w:rsidR="00451F90" w:rsidRPr="00451F90">
        <w:rPr>
          <w:rFonts w:ascii="Arial" w:hAnsi="Arial" w:cs="Arial"/>
          <w:sz w:val="20"/>
        </w:rPr>
        <w:t xml:space="preserve"> the</w:t>
      </w:r>
      <w:r w:rsidRPr="00451F90">
        <w:rPr>
          <w:rFonts w:ascii="Arial" w:hAnsi="Arial" w:cs="Arial"/>
          <w:sz w:val="20"/>
        </w:rPr>
        <w:t xml:space="preserve"> </w:t>
      </w:r>
      <w:proofErr w:type="spellStart"/>
      <w:r w:rsidRPr="00451F90">
        <w:rPr>
          <w:rFonts w:ascii="Arial" w:hAnsi="Arial" w:cs="Arial"/>
          <w:sz w:val="20"/>
        </w:rPr>
        <w:t>Bundesgesundheitsministerium</w:t>
      </w:r>
      <w:proofErr w:type="spellEnd"/>
      <w:r w:rsidR="00451F90" w:rsidRPr="00451F90">
        <w:rPr>
          <w:rFonts w:ascii="Arial" w:hAnsi="Arial" w:cs="Arial"/>
          <w:sz w:val="20"/>
        </w:rPr>
        <w:t>, about o</w:t>
      </w:r>
      <w:r w:rsidR="00196C86">
        <w:rPr>
          <w:rFonts w:ascii="Arial" w:hAnsi="Arial" w:cs="Arial"/>
          <w:sz w:val="20"/>
        </w:rPr>
        <w:t>ur findings, whilst also communicating</w:t>
      </w:r>
      <w:r w:rsidR="00451F90" w:rsidRPr="00451F90">
        <w:rPr>
          <w:rFonts w:ascii="Arial" w:hAnsi="Arial" w:cs="Arial"/>
          <w:sz w:val="20"/>
        </w:rPr>
        <w:t xml:space="preserve"> effectively with the press </w:t>
      </w:r>
      <w:r w:rsidR="00C13262" w:rsidRPr="00451F90">
        <w:rPr>
          <w:rFonts w:ascii="Arial" w:hAnsi="Arial" w:cs="Arial"/>
          <w:sz w:val="20"/>
        </w:rPr>
        <w:t>to</w:t>
      </w:r>
      <w:r w:rsidR="00451F90" w:rsidRPr="00451F90">
        <w:rPr>
          <w:rFonts w:ascii="Arial" w:hAnsi="Arial" w:cs="Arial"/>
          <w:sz w:val="20"/>
        </w:rPr>
        <w:t xml:space="preserve"> increase public awareness about antibiotic consumption and antibiotic resistance.</w:t>
      </w:r>
    </w:p>
    <w:p w14:paraId="6EF6ADFC" w14:textId="23310721" w:rsidR="001D086F" w:rsidDel="001D086F" w:rsidRDefault="001D086F" w:rsidP="00244310">
      <w:pPr>
        <w:rPr>
          <w:del w:id="280" w:author="Josh D'Aeth" w:date="2018-05-12T13:57:00Z"/>
          <w:rFonts w:ascii="Arial" w:hAnsi="Arial" w:cs="Arial"/>
          <w:sz w:val="20"/>
        </w:rPr>
      </w:pPr>
    </w:p>
    <w:p w14:paraId="113D8D50" w14:textId="3AD28C9A" w:rsidR="00C13262" w:rsidRPr="001C6182" w:rsidDel="0019540E" w:rsidRDefault="00C13262" w:rsidP="00244310">
      <w:pPr>
        <w:rPr>
          <w:del w:id="281" w:author="Josh D'Aeth" w:date="2018-05-12T13:39:00Z"/>
          <w:rFonts w:ascii="Arial" w:hAnsi="Arial" w:cs="Arial"/>
          <w:sz w:val="20"/>
          <w:rPrChange w:id="282" w:author="Josh D'Aeth" w:date="2018-05-12T13:51:00Z">
            <w:rPr>
              <w:del w:id="283" w:author="Josh D'Aeth" w:date="2018-05-12T13:39:00Z"/>
              <w:rFonts w:ascii="Arial" w:hAnsi="Arial" w:cs="Arial"/>
              <w:sz w:val="20"/>
            </w:rPr>
          </w:rPrChange>
        </w:rPr>
      </w:pPr>
    </w:p>
    <w:p w14:paraId="4916B527" w14:textId="77DEFF92" w:rsidR="00196C86" w:rsidRPr="001C6182" w:rsidRDefault="00C13262" w:rsidP="00196C86">
      <w:pPr>
        <w:pStyle w:val="NormalWeb"/>
        <w:jc w:val="center"/>
        <w:rPr>
          <w:rFonts w:ascii="Arial" w:hAnsi="Arial" w:cs="Arial"/>
          <w:sz w:val="20"/>
          <w:rPrChange w:id="284" w:author="Josh D'Aeth" w:date="2018-05-12T13:51:00Z">
            <w:rPr>
              <w:rFonts w:ascii="Arial" w:hAnsi="Arial" w:cs="Arial"/>
              <w:sz w:val="20"/>
            </w:rPr>
          </w:rPrChange>
        </w:rPr>
      </w:pPr>
      <w:r w:rsidRPr="001C6182">
        <w:rPr>
          <w:rFonts w:ascii="Arial" w:hAnsi="Arial" w:cs="Arial"/>
          <w:sz w:val="20"/>
          <w:u w:val="single"/>
          <w:rPrChange w:id="285" w:author="Josh D'Aeth" w:date="2018-05-12T13:51:00Z">
            <w:rPr>
              <w:rFonts w:ascii="Arial" w:hAnsi="Arial" w:cs="Arial"/>
              <w:sz w:val="20"/>
              <w:u w:val="single"/>
            </w:rPr>
          </w:rPrChange>
        </w:rPr>
        <w:fldChar w:fldCharType="begin"/>
      </w:r>
      <w:r w:rsidR="00196C86" w:rsidRPr="001C6182">
        <w:rPr>
          <w:rFonts w:ascii="Arial" w:hAnsi="Arial" w:cs="Arial"/>
          <w:sz w:val="20"/>
          <w:u w:val="single"/>
          <w:rPrChange w:id="286" w:author="Josh D'Aeth" w:date="2018-05-12T13:51:00Z">
            <w:rPr>
              <w:rFonts w:ascii="Arial" w:hAnsi="Arial" w:cs="Arial"/>
              <w:sz w:val="20"/>
              <w:u w:val="single"/>
            </w:rPr>
          </w:rPrChange>
        </w:rPr>
        <w:instrText>ADDIN RW.BIB</w:instrText>
      </w:r>
      <w:r w:rsidRPr="001C6182">
        <w:rPr>
          <w:rFonts w:ascii="Arial" w:hAnsi="Arial" w:cs="Arial"/>
          <w:sz w:val="20"/>
          <w:u w:val="single"/>
          <w:rPrChange w:id="287" w:author="Josh D'Aeth" w:date="2018-05-12T13:51:00Z">
            <w:rPr>
              <w:rFonts w:ascii="Arial" w:hAnsi="Arial" w:cs="Arial"/>
              <w:sz w:val="20"/>
              <w:u w:val="single"/>
            </w:rPr>
          </w:rPrChange>
        </w:rPr>
        <w:fldChar w:fldCharType="separate"/>
      </w:r>
      <w:r w:rsidR="00196C86" w:rsidRPr="001C6182">
        <w:rPr>
          <w:rFonts w:ascii="Arial" w:hAnsi="Arial" w:cs="Arial"/>
          <w:sz w:val="20"/>
          <w:rPrChange w:id="288" w:author="Josh D'Aeth" w:date="2018-05-12T13:51:00Z">
            <w:rPr>
              <w:rFonts w:ascii="Arial" w:hAnsi="Arial" w:cs="Arial"/>
              <w:sz w:val="20"/>
            </w:rPr>
          </w:rPrChange>
        </w:rPr>
        <w:t>References</w:t>
      </w:r>
    </w:p>
    <w:p w14:paraId="073084FE" w14:textId="7B735E5B" w:rsidR="00196C86" w:rsidRPr="001C6182" w:rsidDel="00D10BC1" w:rsidRDefault="00196C86" w:rsidP="001C6182">
      <w:pPr>
        <w:pStyle w:val="NormalWeb"/>
        <w:rPr>
          <w:del w:id="289" w:author="Josh D'Aeth" w:date="2018-05-11T15:52:00Z"/>
          <w:rFonts w:ascii="Arial" w:hAnsi="Arial" w:cs="Arial"/>
          <w:sz w:val="20"/>
          <w:rPrChange w:id="290" w:author="Josh D'Aeth" w:date="2018-05-12T13:51:00Z">
            <w:rPr>
              <w:del w:id="291" w:author="Josh D'Aeth" w:date="2018-05-11T15:52:00Z"/>
              <w:rFonts w:ascii="Arial" w:hAnsi="Arial" w:cs="Arial"/>
              <w:sz w:val="20"/>
            </w:rPr>
          </w:rPrChange>
        </w:rPr>
        <w:pPrChange w:id="292" w:author="Josh D'Aeth" w:date="2018-05-12T13:52:00Z">
          <w:pPr>
            <w:pStyle w:val="NormalWeb"/>
          </w:pPr>
        </w:pPrChange>
      </w:pPr>
      <w:r w:rsidRPr="001C6182">
        <w:rPr>
          <w:rFonts w:ascii="Arial" w:hAnsi="Arial" w:cs="Arial"/>
          <w:sz w:val="20"/>
          <w:rPrChange w:id="293" w:author="Josh D'Aeth" w:date="2018-05-12T13:51:00Z">
            <w:rPr>
              <w:rFonts w:ascii="Arial" w:hAnsi="Arial" w:cs="Arial"/>
              <w:sz w:val="20"/>
            </w:rPr>
          </w:rPrChange>
        </w:rPr>
        <w:t xml:space="preserve">1. Global, regional, and national life expectancy, all-cause mortality, and cause-specific mortality for 249 causes of death, 1980–2015: a systematic analysis for the Global Burden of Disease Study 2015. </w:t>
      </w:r>
      <w:r w:rsidRPr="001C6182">
        <w:rPr>
          <w:rFonts w:ascii="Arial" w:hAnsi="Arial" w:cs="Arial"/>
          <w:i/>
          <w:iCs/>
          <w:sz w:val="20"/>
          <w:rPrChange w:id="294" w:author="Josh D'Aeth" w:date="2018-05-12T13:51:00Z">
            <w:rPr>
              <w:rFonts w:ascii="Arial" w:hAnsi="Arial" w:cs="Arial"/>
              <w:i/>
              <w:iCs/>
              <w:sz w:val="20"/>
            </w:rPr>
          </w:rPrChange>
        </w:rPr>
        <w:t>The Lancet</w:t>
      </w:r>
      <w:r w:rsidRPr="001C6182">
        <w:rPr>
          <w:rFonts w:ascii="Arial" w:hAnsi="Arial" w:cs="Arial"/>
          <w:bCs/>
          <w:sz w:val="20"/>
          <w:rPrChange w:id="295" w:author="Josh D'Aeth" w:date="2018-05-12T13:51:00Z">
            <w:rPr>
              <w:rFonts w:ascii="Arial" w:hAnsi="Arial" w:cs="Arial"/>
              <w:b/>
              <w:bCs/>
              <w:sz w:val="20"/>
            </w:rPr>
          </w:rPrChange>
        </w:rPr>
        <w:t xml:space="preserve"> 388</w:t>
      </w:r>
      <w:r w:rsidRPr="001C6182">
        <w:rPr>
          <w:rFonts w:ascii="Arial" w:hAnsi="Arial" w:cs="Arial"/>
          <w:sz w:val="20"/>
          <w:rPrChange w:id="296" w:author="Josh D'Aeth" w:date="2018-05-12T13:51:00Z">
            <w:rPr>
              <w:rFonts w:ascii="Arial" w:hAnsi="Arial" w:cs="Arial"/>
              <w:sz w:val="20"/>
            </w:rPr>
          </w:rPrChange>
        </w:rPr>
        <w:t>, 1459-1544 (2016).</w:t>
      </w:r>
    </w:p>
    <w:p w14:paraId="6B6AC65C" w14:textId="7265EEAA" w:rsidR="00196C86" w:rsidRPr="001C6182" w:rsidDel="001C6182" w:rsidRDefault="001C6182" w:rsidP="001C6182">
      <w:pPr>
        <w:pStyle w:val="NormalWeb"/>
        <w:rPr>
          <w:del w:id="297" w:author="Josh D'Aeth" w:date="2018-05-12T13:51:00Z"/>
          <w:rFonts w:ascii="Arial" w:hAnsi="Arial" w:cs="Arial"/>
          <w:sz w:val="20"/>
          <w:rPrChange w:id="298" w:author="Josh D'Aeth" w:date="2018-05-12T13:51:00Z">
            <w:rPr>
              <w:del w:id="299" w:author="Josh D'Aeth" w:date="2018-05-12T13:51:00Z"/>
              <w:rFonts w:ascii="Arial" w:hAnsi="Arial" w:cs="Arial"/>
              <w:sz w:val="20"/>
            </w:rPr>
          </w:rPrChange>
        </w:rPr>
        <w:pPrChange w:id="300" w:author="Josh D'Aeth" w:date="2018-05-12T13:52:00Z">
          <w:pPr>
            <w:pStyle w:val="NormalWeb"/>
          </w:pPr>
        </w:pPrChange>
      </w:pPr>
      <w:ins w:id="301" w:author="Josh D'Aeth" w:date="2018-05-12T13:51:00Z">
        <w:r>
          <w:rPr>
            <w:rFonts w:ascii="Arial" w:hAnsi="Arial" w:cs="Arial"/>
            <w:sz w:val="20"/>
          </w:rPr>
          <w:t xml:space="preserve">                                                                                                                                                   </w:t>
        </w:r>
      </w:ins>
      <w:r w:rsidR="00196C86" w:rsidRPr="001C6182">
        <w:rPr>
          <w:rFonts w:ascii="Arial" w:hAnsi="Arial" w:cs="Arial"/>
          <w:sz w:val="20"/>
          <w:rPrChange w:id="302" w:author="Josh D'Aeth" w:date="2018-05-12T13:51:00Z">
            <w:rPr>
              <w:rFonts w:ascii="Arial" w:hAnsi="Arial" w:cs="Arial"/>
              <w:sz w:val="20"/>
            </w:rPr>
          </w:rPrChange>
        </w:rPr>
        <w:t>2. Croucher, N. J.</w:t>
      </w:r>
      <w:r w:rsidR="00196C86" w:rsidRPr="001C6182">
        <w:rPr>
          <w:rFonts w:ascii="Arial" w:hAnsi="Arial" w:cs="Arial"/>
          <w:i/>
          <w:iCs/>
          <w:sz w:val="20"/>
          <w:rPrChange w:id="303" w:author="Josh D'Aeth" w:date="2018-05-12T13:51:00Z">
            <w:rPr>
              <w:rFonts w:ascii="Arial" w:hAnsi="Arial" w:cs="Arial"/>
              <w:i/>
              <w:iCs/>
              <w:sz w:val="20"/>
            </w:rPr>
          </w:rPrChange>
        </w:rPr>
        <w:t xml:space="preserve"> et al</w:t>
      </w:r>
      <w:r w:rsidR="00196C86" w:rsidRPr="001C6182">
        <w:rPr>
          <w:rFonts w:ascii="Arial" w:hAnsi="Arial" w:cs="Arial"/>
          <w:sz w:val="20"/>
          <w:rPrChange w:id="304" w:author="Josh D'Aeth" w:date="2018-05-12T13:51:00Z">
            <w:rPr>
              <w:rFonts w:ascii="Arial" w:hAnsi="Arial" w:cs="Arial"/>
              <w:sz w:val="20"/>
            </w:rPr>
          </w:rPrChange>
        </w:rPr>
        <w:t xml:space="preserve">. Rapid Pneumococcal Evolution in Response to Clinical Interventions. </w:t>
      </w:r>
      <w:r w:rsidR="00196C86" w:rsidRPr="001C6182">
        <w:rPr>
          <w:rFonts w:ascii="Arial" w:hAnsi="Arial" w:cs="Arial"/>
          <w:bCs/>
          <w:sz w:val="20"/>
          <w:rPrChange w:id="305" w:author="Josh D'Aeth" w:date="2018-05-12T13:51:00Z">
            <w:rPr>
              <w:rFonts w:ascii="Arial" w:hAnsi="Arial" w:cs="Arial"/>
              <w:b/>
              <w:bCs/>
              <w:sz w:val="20"/>
            </w:rPr>
          </w:rPrChange>
        </w:rPr>
        <w:t>331</w:t>
      </w:r>
      <w:r w:rsidR="00196C86" w:rsidRPr="001C6182">
        <w:rPr>
          <w:rFonts w:ascii="Arial" w:hAnsi="Arial" w:cs="Arial"/>
          <w:sz w:val="20"/>
          <w:rPrChange w:id="306" w:author="Josh D'Aeth" w:date="2018-05-12T13:51:00Z">
            <w:rPr>
              <w:rFonts w:ascii="Arial" w:hAnsi="Arial" w:cs="Arial"/>
              <w:sz w:val="20"/>
            </w:rPr>
          </w:rPrChange>
        </w:rPr>
        <w:t>, 430-434 (2011).</w:t>
      </w:r>
    </w:p>
    <w:p w14:paraId="7A489933" w14:textId="1DB944AF" w:rsidR="00196C86" w:rsidRPr="001C6182" w:rsidDel="001C6182" w:rsidRDefault="001C6182" w:rsidP="001C6182">
      <w:pPr>
        <w:pStyle w:val="NormalWeb"/>
        <w:rPr>
          <w:del w:id="307" w:author="Josh D'Aeth" w:date="2018-05-12T13:52:00Z"/>
          <w:rFonts w:ascii="Arial" w:hAnsi="Arial" w:cs="Arial"/>
          <w:sz w:val="20"/>
          <w:rPrChange w:id="308" w:author="Josh D'Aeth" w:date="2018-05-12T13:51:00Z">
            <w:rPr>
              <w:del w:id="309" w:author="Josh D'Aeth" w:date="2018-05-12T13:52:00Z"/>
              <w:rFonts w:ascii="Arial" w:hAnsi="Arial" w:cs="Arial"/>
              <w:sz w:val="20"/>
            </w:rPr>
          </w:rPrChange>
        </w:rPr>
        <w:pPrChange w:id="310" w:author="Josh D'Aeth" w:date="2018-05-12T13:52:00Z">
          <w:pPr>
            <w:pStyle w:val="NormalWeb"/>
          </w:pPr>
        </w:pPrChange>
      </w:pPr>
      <w:ins w:id="311" w:author="Josh D'Aeth" w:date="2018-05-12T13:52:00Z">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ins>
      <w:r w:rsidR="00196C86" w:rsidRPr="001C6182">
        <w:rPr>
          <w:rFonts w:ascii="Arial" w:hAnsi="Arial" w:cs="Arial"/>
          <w:sz w:val="20"/>
          <w:rPrChange w:id="312" w:author="Josh D'Aeth" w:date="2018-05-12T13:51:00Z">
            <w:rPr>
              <w:rFonts w:ascii="Arial" w:hAnsi="Arial" w:cs="Arial"/>
              <w:sz w:val="20"/>
            </w:rPr>
          </w:rPrChange>
        </w:rPr>
        <w:t>3. Watkins, E. R.</w:t>
      </w:r>
      <w:r w:rsidR="00196C86" w:rsidRPr="001C6182">
        <w:rPr>
          <w:rFonts w:ascii="Arial" w:hAnsi="Arial" w:cs="Arial"/>
          <w:i/>
          <w:iCs/>
          <w:sz w:val="20"/>
          <w:rPrChange w:id="313" w:author="Josh D'Aeth" w:date="2018-05-12T13:51:00Z">
            <w:rPr>
              <w:rFonts w:ascii="Arial" w:hAnsi="Arial" w:cs="Arial"/>
              <w:i/>
              <w:iCs/>
              <w:sz w:val="20"/>
            </w:rPr>
          </w:rPrChange>
        </w:rPr>
        <w:t xml:space="preserve"> et al</w:t>
      </w:r>
      <w:r w:rsidR="00196C86" w:rsidRPr="001C6182">
        <w:rPr>
          <w:rFonts w:ascii="Arial" w:hAnsi="Arial" w:cs="Arial"/>
          <w:sz w:val="20"/>
          <w:rPrChange w:id="314" w:author="Josh D'Aeth" w:date="2018-05-12T13:51:00Z">
            <w:rPr>
              <w:rFonts w:ascii="Arial" w:hAnsi="Arial" w:cs="Arial"/>
              <w:sz w:val="20"/>
            </w:rPr>
          </w:rPrChange>
        </w:rPr>
        <w:t xml:space="preserve">. Vaccination Drives Changes in Metabolic and Virulence Profiles of Streptococcus pneumoniae. </w:t>
      </w:r>
      <w:r w:rsidR="00196C86" w:rsidRPr="001C6182">
        <w:rPr>
          <w:rFonts w:ascii="Arial" w:hAnsi="Arial" w:cs="Arial"/>
          <w:i/>
          <w:iCs/>
          <w:sz w:val="20"/>
          <w:rPrChange w:id="315" w:author="Josh D'Aeth" w:date="2018-05-12T13:51:00Z">
            <w:rPr>
              <w:rFonts w:ascii="Arial" w:hAnsi="Arial" w:cs="Arial"/>
              <w:i/>
              <w:iCs/>
              <w:sz w:val="20"/>
            </w:rPr>
          </w:rPrChange>
        </w:rPr>
        <w:t>PLoS pathogens</w:t>
      </w:r>
      <w:r w:rsidR="00196C86" w:rsidRPr="001C6182">
        <w:rPr>
          <w:rFonts w:ascii="Arial" w:hAnsi="Arial" w:cs="Arial"/>
          <w:bCs/>
          <w:sz w:val="20"/>
          <w:rPrChange w:id="316" w:author="Josh D'Aeth" w:date="2018-05-12T13:51:00Z">
            <w:rPr>
              <w:rFonts w:ascii="Arial" w:hAnsi="Arial" w:cs="Arial"/>
              <w:b/>
              <w:bCs/>
              <w:sz w:val="20"/>
            </w:rPr>
          </w:rPrChange>
        </w:rPr>
        <w:t xml:space="preserve"> 11</w:t>
      </w:r>
      <w:r w:rsidR="00196C86" w:rsidRPr="001C6182">
        <w:rPr>
          <w:rFonts w:ascii="Arial" w:hAnsi="Arial" w:cs="Arial"/>
          <w:sz w:val="20"/>
          <w:rPrChange w:id="317" w:author="Josh D'Aeth" w:date="2018-05-12T13:51:00Z">
            <w:rPr>
              <w:rFonts w:ascii="Arial" w:hAnsi="Arial" w:cs="Arial"/>
              <w:sz w:val="20"/>
            </w:rPr>
          </w:rPrChange>
        </w:rPr>
        <w:t>, e1005034 (2015).</w:t>
      </w:r>
    </w:p>
    <w:p w14:paraId="4E2A3B61" w14:textId="6FA19E3F" w:rsidR="00196C86" w:rsidRPr="001C6182" w:rsidDel="001C6182" w:rsidRDefault="001C6182" w:rsidP="001C6182">
      <w:pPr>
        <w:pStyle w:val="NormalWeb"/>
        <w:rPr>
          <w:del w:id="318" w:author="Josh D'Aeth" w:date="2018-05-12T13:52:00Z"/>
          <w:rFonts w:ascii="Arial" w:hAnsi="Arial" w:cs="Arial"/>
          <w:sz w:val="20"/>
          <w:rPrChange w:id="319" w:author="Josh D'Aeth" w:date="2018-05-12T13:51:00Z">
            <w:rPr>
              <w:del w:id="320" w:author="Josh D'Aeth" w:date="2018-05-12T13:52:00Z"/>
              <w:rFonts w:ascii="Arial" w:hAnsi="Arial" w:cs="Arial"/>
              <w:sz w:val="20"/>
            </w:rPr>
          </w:rPrChange>
        </w:rPr>
        <w:pPrChange w:id="321" w:author="Josh D'Aeth" w:date="2018-05-12T13:52:00Z">
          <w:pPr>
            <w:pStyle w:val="NormalWeb"/>
          </w:pPr>
        </w:pPrChange>
      </w:pPr>
      <w:ins w:id="322" w:author="Josh D'Aeth" w:date="2018-05-12T13:52:00Z">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ins>
      <w:r w:rsidR="00196C86" w:rsidRPr="001C6182">
        <w:rPr>
          <w:rFonts w:ascii="Arial" w:hAnsi="Arial" w:cs="Arial"/>
          <w:sz w:val="20"/>
          <w:rPrChange w:id="323" w:author="Josh D'Aeth" w:date="2018-05-12T13:51:00Z">
            <w:rPr>
              <w:rFonts w:ascii="Arial" w:hAnsi="Arial" w:cs="Arial"/>
              <w:sz w:val="20"/>
            </w:rPr>
          </w:rPrChange>
        </w:rPr>
        <w:t xml:space="preserve">4. Klugman, K. P. The successful clone: the vector of dissemination of resistance in Streptococcus pneumoniae. </w:t>
      </w:r>
      <w:r w:rsidR="00196C86" w:rsidRPr="001C6182">
        <w:rPr>
          <w:rFonts w:ascii="Arial" w:hAnsi="Arial" w:cs="Arial"/>
          <w:i/>
          <w:iCs/>
          <w:sz w:val="20"/>
          <w:rPrChange w:id="324" w:author="Josh D'Aeth" w:date="2018-05-12T13:51:00Z">
            <w:rPr>
              <w:rFonts w:ascii="Arial" w:hAnsi="Arial" w:cs="Arial"/>
              <w:i/>
              <w:iCs/>
              <w:sz w:val="20"/>
            </w:rPr>
          </w:rPrChange>
        </w:rPr>
        <w:t>J. Antimicrob. Chemother.</w:t>
      </w:r>
      <w:r w:rsidR="00196C86" w:rsidRPr="001C6182">
        <w:rPr>
          <w:rFonts w:ascii="Arial" w:hAnsi="Arial" w:cs="Arial"/>
          <w:bCs/>
          <w:sz w:val="20"/>
          <w:rPrChange w:id="325" w:author="Josh D'Aeth" w:date="2018-05-12T13:51:00Z">
            <w:rPr>
              <w:rFonts w:ascii="Arial" w:hAnsi="Arial" w:cs="Arial"/>
              <w:b/>
              <w:bCs/>
              <w:sz w:val="20"/>
            </w:rPr>
          </w:rPrChange>
        </w:rPr>
        <w:t xml:space="preserve"> 50 </w:t>
      </w:r>
      <w:proofErr w:type="spellStart"/>
      <w:r w:rsidR="00196C86" w:rsidRPr="001C6182">
        <w:rPr>
          <w:rFonts w:ascii="Arial" w:hAnsi="Arial" w:cs="Arial"/>
          <w:bCs/>
          <w:sz w:val="20"/>
          <w:rPrChange w:id="326" w:author="Josh D'Aeth" w:date="2018-05-12T13:51:00Z">
            <w:rPr>
              <w:rFonts w:ascii="Arial" w:hAnsi="Arial" w:cs="Arial"/>
              <w:b/>
              <w:bCs/>
              <w:sz w:val="20"/>
            </w:rPr>
          </w:rPrChange>
        </w:rPr>
        <w:t>Suppl</w:t>
      </w:r>
      <w:proofErr w:type="spellEnd"/>
      <w:r w:rsidR="00196C86" w:rsidRPr="001C6182">
        <w:rPr>
          <w:rFonts w:ascii="Arial" w:hAnsi="Arial" w:cs="Arial"/>
          <w:bCs/>
          <w:sz w:val="20"/>
          <w:rPrChange w:id="327" w:author="Josh D'Aeth" w:date="2018-05-12T13:51:00Z">
            <w:rPr>
              <w:rFonts w:ascii="Arial" w:hAnsi="Arial" w:cs="Arial"/>
              <w:b/>
              <w:bCs/>
              <w:sz w:val="20"/>
            </w:rPr>
          </w:rPrChange>
        </w:rPr>
        <w:t xml:space="preserve"> S2</w:t>
      </w:r>
      <w:r w:rsidR="00196C86" w:rsidRPr="001C6182">
        <w:rPr>
          <w:rFonts w:ascii="Arial" w:hAnsi="Arial" w:cs="Arial"/>
          <w:sz w:val="20"/>
          <w:rPrChange w:id="328" w:author="Josh D'Aeth" w:date="2018-05-12T13:51:00Z">
            <w:rPr>
              <w:rFonts w:ascii="Arial" w:hAnsi="Arial" w:cs="Arial"/>
              <w:sz w:val="20"/>
            </w:rPr>
          </w:rPrChange>
        </w:rPr>
        <w:t>, 1-5 (2002).</w:t>
      </w:r>
    </w:p>
    <w:p w14:paraId="4534C9D6" w14:textId="14D42D9F" w:rsidR="00196C86" w:rsidRPr="001C6182" w:rsidDel="009A3A96" w:rsidRDefault="001C6182" w:rsidP="00196C86">
      <w:pPr>
        <w:pStyle w:val="NormalWeb"/>
        <w:rPr>
          <w:del w:id="329" w:author="Josh D'Aeth" w:date="2018-05-12T14:06:00Z"/>
          <w:rFonts w:ascii="Arial" w:hAnsi="Arial" w:cs="Arial"/>
          <w:sz w:val="20"/>
          <w:rPrChange w:id="330" w:author="Josh D'Aeth" w:date="2018-05-12T13:51:00Z">
            <w:rPr>
              <w:del w:id="331" w:author="Josh D'Aeth" w:date="2018-05-12T14:06:00Z"/>
              <w:rFonts w:ascii="Arial" w:hAnsi="Arial" w:cs="Arial"/>
              <w:sz w:val="20"/>
            </w:rPr>
          </w:rPrChange>
        </w:rPr>
      </w:pPr>
      <w:ins w:id="332" w:author="Josh D'Aeth" w:date="2018-05-12T13:52:00Z">
        <w:r>
          <w:rPr>
            <w:rFonts w:ascii="Arial" w:hAnsi="Arial" w:cs="Arial"/>
            <w:sz w:val="20"/>
          </w:rPr>
          <w:t xml:space="preserve">                                                                                               </w:t>
        </w:r>
      </w:ins>
      <w:r w:rsidR="00196C86" w:rsidRPr="001C6182">
        <w:rPr>
          <w:rFonts w:ascii="Arial" w:hAnsi="Arial" w:cs="Arial"/>
          <w:sz w:val="20"/>
          <w:rPrChange w:id="333" w:author="Josh D'Aeth" w:date="2018-05-12T13:51:00Z">
            <w:rPr>
              <w:rFonts w:ascii="Arial" w:hAnsi="Arial" w:cs="Arial"/>
              <w:sz w:val="20"/>
            </w:rPr>
          </w:rPrChange>
        </w:rPr>
        <w:t>5. Sonja Lehtinen</w:t>
      </w:r>
      <w:r w:rsidR="00196C86" w:rsidRPr="001C6182">
        <w:rPr>
          <w:rFonts w:ascii="Arial" w:hAnsi="Arial" w:cs="Arial"/>
          <w:i/>
          <w:iCs/>
          <w:sz w:val="20"/>
          <w:rPrChange w:id="334" w:author="Josh D'Aeth" w:date="2018-05-12T13:51:00Z">
            <w:rPr>
              <w:rFonts w:ascii="Arial" w:hAnsi="Arial" w:cs="Arial"/>
              <w:i/>
              <w:iCs/>
              <w:sz w:val="20"/>
            </w:rPr>
          </w:rPrChange>
        </w:rPr>
        <w:t xml:space="preserve"> et al</w:t>
      </w:r>
      <w:r w:rsidR="00196C86" w:rsidRPr="001C6182">
        <w:rPr>
          <w:rFonts w:ascii="Arial" w:hAnsi="Arial" w:cs="Arial"/>
          <w:sz w:val="20"/>
          <w:rPrChange w:id="335" w:author="Josh D'Aeth" w:date="2018-05-12T13:51:00Z">
            <w:rPr>
              <w:rFonts w:ascii="Arial" w:hAnsi="Arial" w:cs="Arial"/>
              <w:sz w:val="20"/>
            </w:rPr>
          </w:rPrChange>
        </w:rPr>
        <w:t xml:space="preserve">. Evolution of antibiotic resistance is linked to any genetic mechanism affecting bacterial duration of carriage. </w:t>
      </w:r>
      <w:r w:rsidR="00196C86" w:rsidRPr="001C6182">
        <w:rPr>
          <w:rFonts w:ascii="Arial" w:hAnsi="Arial" w:cs="Arial"/>
          <w:i/>
          <w:iCs/>
          <w:sz w:val="20"/>
          <w:rPrChange w:id="336" w:author="Josh D'Aeth" w:date="2018-05-12T13:51:00Z">
            <w:rPr>
              <w:rFonts w:ascii="Arial" w:hAnsi="Arial" w:cs="Arial"/>
              <w:i/>
              <w:iCs/>
              <w:sz w:val="20"/>
            </w:rPr>
          </w:rPrChange>
        </w:rPr>
        <w:t>Proceedings of the National Academy of Sciences of the United States of America</w:t>
      </w:r>
      <w:r w:rsidR="00196C86" w:rsidRPr="001C6182">
        <w:rPr>
          <w:rFonts w:ascii="Arial" w:hAnsi="Arial" w:cs="Arial"/>
          <w:bCs/>
          <w:sz w:val="20"/>
          <w:rPrChange w:id="337" w:author="Josh D'Aeth" w:date="2018-05-12T13:51:00Z">
            <w:rPr>
              <w:rFonts w:ascii="Arial" w:hAnsi="Arial" w:cs="Arial"/>
              <w:b/>
              <w:bCs/>
              <w:sz w:val="20"/>
            </w:rPr>
          </w:rPrChange>
        </w:rPr>
        <w:t xml:space="preserve"> 114</w:t>
      </w:r>
      <w:r w:rsidR="00196C86" w:rsidRPr="001C6182">
        <w:rPr>
          <w:rFonts w:ascii="Arial" w:hAnsi="Arial" w:cs="Arial"/>
          <w:sz w:val="20"/>
          <w:rPrChange w:id="338" w:author="Josh D'Aeth" w:date="2018-05-12T13:51:00Z">
            <w:rPr>
              <w:rFonts w:ascii="Arial" w:hAnsi="Arial" w:cs="Arial"/>
              <w:sz w:val="20"/>
            </w:rPr>
          </w:rPrChange>
        </w:rPr>
        <w:t>, 1075-1080 (2017).</w:t>
      </w:r>
    </w:p>
    <w:p w14:paraId="152FE92B" w14:textId="7A477E7A" w:rsidR="00196C86" w:rsidRPr="001C6182" w:rsidDel="009A3A96" w:rsidRDefault="009A3A96" w:rsidP="00196C86">
      <w:pPr>
        <w:pStyle w:val="NormalWeb"/>
        <w:rPr>
          <w:del w:id="339" w:author="Josh D'Aeth" w:date="2018-05-12T14:06:00Z"/>
          <w:rFonts w:ascii="Arial" w:hAnsi="Arial" w:cs="Arial"/>
          <w:sz w:val="20"/>
          <w:rPrChange w:id="340" w:author="Josh D'Aeth" w:date="2018-05-12T13:51:00Z">
            <w:rPr>
              <w:del w:id="341" w:author="Josh D'Aeth" w:date="2018-05-12T14:06:00Z"/>
              <w:rFonts w:ascii="Arial" w:hAnsi="Arial" w:cs="Arial"/>
              <w:sz w:val="20"/>
            </w:rPr>
          </w:rPrChange>
        </w:rPr>
      </w:pPr>
      <w:ins w:id="342" w:author="Josh D'Aeth" w:date="2018-05-12T14:06:00Z">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ins>
      <w:r w:rsidR="00196C86" w:rsidRPr="001C6182">
        <w:rPr>
          <w:rFonts w:ascii="Arial" w:hAnsi="Arial" w:cs="Arial"/>
          <w:sz w:val="20"/>
          <w:rPrChange w:id="343" w:author="Josh D'Aeth" w:date="2018-05-12T13:51:00Z">
            <w:rPr>
              <w:rFonts w:ascii="Arial" w:hAnsi="Arial" w:cs="Arial"/>
              <w:sz w:val="20"/>
            </w:rPr>
          </w:rPrChange>
        </w:rPr>
        <w:t xml:space="preserve">6. Goossens, H., Ferech, M., Vander Stichele, R. &amp; Elseviers, M. Outpatient antibiotic use in Europe and association with resistance: a cross-national database study. </w:t>
      </w:r>
      <w:r w:rsidR="00196C86" w:rsidRPr="001C6182">
        <w:rPr>
          <w:rFonts w:ascii="Arial" w:hAnsi="Arial" w:cs="Arial"/>
          <w:i/>
          <w:iCs/>
          <w:sz w:val="20"/>
          <w:rPrChange w:id="344" w:author="Josh D'Aeth" w:date="2018-05-12T13:51:00Z">
            <w:rPr>
              <w:rFonts w:ascii="Arial" w:hAnsi="Arial" w:cs="Arial"/>
              <w:i/>
              <w:iCs/>
              <w:sz w:val="20"/>
            </w:rPr>
          </w:rPrChange>
        </w:rPr>
        <w:t>Lancet</w:t>
      </w:r>
      <w:r w:rsidR="00196C86" w:rsidRPr="001C6182">
        <w:rPr>
          <w:rFonts w:ascii="Arial" w:hAnsi="Arial" w:cs="Arial"/>
          <w:bCs/>
          <w:sz w:val="20"/>
          <w:rPrChange w:id="345" w:author="Josh D'Aeth" w:date="2018-05-12T13:51:00Z">
            <w:rPr>
              <w:rFonts w:ascii="Arial" w:hAnsi="Arial" w:cs="Arial"/>
              <w:b/>
              <w:bCs/>
              <w:sz w:val="20"/>
            </w:rPr>
          </w:rPrChange>
        </w:rPr>
        <w:t xml:space="preserve"> 365</w:t>
      </w:r>
      <w:r w:rsidR="00196C86" w:rsidRPr="001C6182">
        <w:rPr>
          <w:rFonts w:ascii="Arial" w:hAnsi="Arial" w:cs="Arial"/>
          <w:sz w:val="20"/>
          <w:rPrChange w:id="346" w:author="Josh D'Aeth" w:date="2018-05-12T13:51:00Z">
            <w:rPr>
              <w:rFonts w:ascii="Arial" w:hAnsi="Arial" w:cs="Arial"/>
              <w:sz w:val="20"/>
            </w:rPr>
          </w:rPrChange>
        </w:rPr>
        <w:t>, 579-587 (2005).</w:t>
      </w:r>
    </w:p>
    <w:p w14:paraId="6A10C29A" w14:textId="4DB41070" w:rsidR="00196C86" w:rsidRPr="001C6182" w:rsidDel="009A3A96" w:rsidRDefault="009A3A96" w:rsidP="00196C86">
      <w:pPr>
        <w:pStyle w:val="NormalWeb"/>
        <w:rPr>
          <w:del w:id="347" w:author="Josh D'Aeth" w:date="2018-05-12T14:06:00Z"/>
          <w:rFonts w:ascii="Arial" w:hAnsi="Arial" w:cs="Arial"/>
          <w:sz w:val="20"/>
          <w:rPrChange w:id="348" w:author="Josh D'Aeth" w:date="2018-05-12T13:51:00Z">
            <w:rPr>
              <w:del w:id="349" w:author="Josh D'Aeth" w:date="2018-05-12T14:06:00Z"/>
              <w:rFonts w:ascii="Arial" w:hAnsi="Arial" w:cs="Arial"/>
              <w:sz w:val="20"/>
            </w:rPr>
          </w:rPrChange>
        </w:rPr>
      </w:pPr>
      <w:ins w:id="350" w:author="Josh D'Aeth" w:date="2018-05-12T14:06:00Z">
        <w:r>
          <w:rPr>
            <w:rFonts w:ascii="Arial" w:hAnsi="Arial" w:cs="Arial"/>
            <w:sz w:val="20"/>
          </w:rPr>
          <w:t xml:space="preserve">                                   </w:t>
        </w:r>
      </w:ins>
      <w:r w:rsidR="00196C86" w:rsidRPr="001C6182">
        <w:rPr>
          <w:rFonts w:ascii="Arial" w:hAnsi="Arial" w:cs="Arial"/>
          <w:sz w:val="20"/>
          <w:rPrChange w:id="351" w:author="Josh D'Aeth" w:date="2018-05-12T13:51:00Z">
            <w:rPr>
              <w:rFonts w:ascii="Arial" w:hAnsi="Arial" w:cs="Arial"/>
              <w:sz w:val="20"/>
            </w:rPr>
          </w:rPrChange>
        </w:rPr>
        <w:t>7. Grenfell, B. T.</w:t>
      </w:r>
      <w:r w:rsidR="00196C86" w:rsidRPr="001C6182">
        <w:rPr>
          <w:rFonts w:ascii="Arial" w:hAnsi="Arial" w:cs="Arial"/>
          <w:i/>
          <w:iCs/>
          <w:sz w:val="20"/>
          <w:rPrChange w:id="352" w:author="Josh D'Aeth" w:date="2018-05-12T13:51:00Z">
            <w:rPr>
              <w:rFonts w:ascii="Arial" w:hAnsi="Arial" w:cs="Arial"/>
              <w:i/>
              <w:iCs/>
              <w:sz w:val="20"/>
            </w:rPr>
          </w:rPrChange>
        </w:rPr>
        <w:t xml:space="preserve"> et al</w:t>
      </w:r>
      <w:r w:rsidR="00196C86" w:rsidRPr="001C6182">
        <w:rPr>
          <w:rFonts w:ascii="Arial" w:hAnsi="Arial" w:cs="Arial"/>
          <w:sz w:val="20"/>
          <w:rPrChange w:id="353" w:author="Josh D'Aeth" w:date="2018-05-12T13:51:00Z">
            <w:rPr>
              <w:rFonts w:ascii="Arial" w:hAnsi="Arial" w:cs="Arial"/>
              <w:sz w:val="20"/>
            </w:rPr>
          </w:rPrChange>
        </w:rPr>
        <w:t xml:space="preserve">. Unifying the epidemiological and evolutionary dynamics of pathogens. </w:t>
      </w:r>
      <w:r w:rsidR="00196C86" w:rsidRPr="001C6182">
        <w:rPr>
          <w:rFonts w:ascii="Arial" w:hAnsi="Arial" w:cs="Arial"/>
          <w:i/>
          <w:iCs/>
          <w:sz w:val="20"/>
          <w:rPrChange w:id="354" w:author="Josh D'Aeth" w:date="2018-05-12T13:51:00Z">
            <w:rPr>
              <w:rFonts w:ascii="Arial" w:hAnsi="Arial" w:cs="Arial"/>
              <w:i/>
              <w:iCs/>
              <w:sz w:val="20"/>
            </w:rPr>
          </w:rPrChange>
        </w:rPr>
        <w:t>Science</w:t>
      </w:r>
      <w:r w:rsidR="00196C86" w:rsidRPr="001C6182">
        <w:rPr>
          <w:rFonts w:ascii="Arial" w:hAnsi="Arial" w:cs="Arial"/>
          <w:bCs/>
          <w:sz w:val="20"/>
          <w:rPrChange w:id="355" w:author="Josh D'Aeth" w:date="2018-05-12T13:51:00Z">
            <w:rPr>
              <w:rFonts w:ascii="Arial" w:hAnsi="Arial" w:cs="Arial"/>
              <w:b/>
              <w:bCs/>
              <w:sz w:val="20"/>
            </w:rPr>
          </w:rPrChange>
        </w:rPr>
        <w:t xml:space="preserve"> 303</w:t>
      </w:r>
      <w:r w:rsidR="00196C86" w:rsidRPr="001C6182">
        <w:rPr>
          <w:rFonts w:ascii="Arial" w:hAnsi="Arial" w:cs="Arial"/>
          <w:sz w:val="20"/>
          <w:rPrChange w:id="356" w:author="Josh D'Aeth" w:date="2018-05-12T13:51:00Z">
            <w:rPr>
              <w:rFonts w:ascii="Arial" w:hAnsi="Arial" w:cs="Arial"/>
              <w:sz w:val="20"/>
            </w:rPr>
          </w:rPrChange>
        </w:rPr>
        <w:t>, 327-332 (2004).</w:t>
      </w:r>
    </w:p>
    <w:p w14:paraId="20067FB0" w14:textId="7420CFDB" w:rsidR="00196C86" w:rsidRPr="001C6182" w:rsidDel="009A3A96" w:rsidRDefault="009A3A96" w:rsidP="00196C86">
      <w:pPr>
        <w:pStyle w:val="NormalWeb"/>
        <w:rPr>
          <w:del w:id="357" w:author="Josh D'Aeth" w:date="2018-05-12T14:06:00Z"/>
          <w:rFonts w:ascii="Arial" w:hAnsi="Arial" w:cs="Arial"/>
          <w:sz w:val="20"/>
          <w:rPrChange w:id="358" w:author="Josh D'Aeth" w:date="2018-05-12T13:51:00Z">
            <w:rPr>
              <w:del w:id="359" w:author="Josh D'Aeth" w:date="2018-05-12T14:06:00Z"/>
              <w:rFonts w:ascii="Arial" w:hAnsi="Arial" w:cs="Arial"/>
              <w:sz w:val="20"/>
            </w:rPr>
          </w:rPrChange>
        </w:rPr>
      </w:pPr>
      <w:ins w:id="360" w:author="Josh D'Aeth" w:date="2018-05-12T14:06:00Z">
        <w:r>
          <w:rPr>
            <w:rFonts w:ascii="Arial" w:hAnsi="Arial" w:cs="Arial"/>
            <w:sz w:val="20"/>
          </w:rPr>
          <w:t xml:space="preserve">                                                                                                                                                                </w:t>
        </w:r>
      </w:ins>
      <w:r w:rsidR="00196C86" w:rsidRPr="001C6182">
        <w:rPr>
          <w:rFonts w:ascii="Arial" w:hAnsi="Arial" w:cs="Arial"/>
          <w:sz w:val="20"/>
          <w:rPrChange w:id="361" w:author="Josh D'Aeth" w:date="2018-05-12T13:51:00Z">
            <w:rPr>
              <w:rFonts w:ascii="Arial" w:hAnsi="Arial" w:cs="Arial"/>
              <w:sz w:val="20"/>
            </w:rPr>
          </w:rPrChange>
        </w:rPr>
        <w:t>8. Edward J. Feil</w:t>
      </w:r>
      <w:r w:rsidR="00196C86" w:rsidRPr="001C6182">
        <w:rPr>
          <w:rFonts w:ascii="Arial" w:hAnsi="Arial" w:cs="Arial"/>
          <w:i/>
          <w:iCs/>
          <w:sz w:val="20"/>
          <w:rPrChange w:id="362" w:author="Josh D'Aeth" w:date="2018-05-12T13:51:00Z">
            <w:rPr>
              <w:rFonts w:ascii="Arial" w:hAnsi="Arial" w:cs="Arial"/>
              <w:i/>
              <w:iCs/>
              <w:sz w:val="20"/>
            </w:rPr>
          </w:rPrChange>
        </w:rPr>
        <w:t xml:space="preserve"> et al</w:t>
      </w:r>
      <w:r w:rsidR="00196C86" w:rsidRPr="001C6182">
        <w:rPr>
          <w:rFonts w:ascii="Arial" w:hAnsi="Arial" w:cs="Arial"/>
          <w:sz w:val="20"/>
          <w:rPrChange w:id="363" w:author="Josh D'Aeth" w:date="2018-05-12T13:51:00Z">
            <w:rPr>
              <w:rFonts w:ascii="Arial" w:hAnsi="Arial" w:cs="Arial"/>
              <w:sz w:val="20"/>
            </w:rPr>
          </w:rPrChange>
        </w:rPr>
        <w:t xml:space="preserve">. How Clonal Is Staphylococcus aureus? </w:t>
      </w:r>
      <w:r w:rsidR="00196C86" w:rsidRPr="001C6182">
        <w:rPr>
          <w:rFonts w:ascii="Arial" w:hAnsi="Arial" w:cs="Arial"/>
          <w:i/>
          <w:iCs/>
          <w:sz w:val="20"/>
          <w:rPrChange w:id="364" w:author="Josh D'Aeth" w:date="2018-05-12T13:51:00Z">
            <w:rPr>
              <w:rFonts w:ascii="Arial" w:hAnsi="Arial" w:cs="Arial"/>
              <w:i/>
              <w:iCs/>
              <w:sz w:val="20"/>
            </w:rPr>
          </w:rPrChange>
        </w:rPr>
        <w:t>Journal of Bacteriology</w:t>
      </w:r>
      <w:r w:rsidR="00196C86" w:rsidRPr="001C6182">
        <w:rPr>
          <w:rFonts w:ascii="Arial" w:hAnsi="Arial" w:cs="Arial"/>
          <w:bCs/>
          <w:sz w:val="20"/>
          <w:rPrChange w:id="365" w:author="Josh D'Aeth" w:date="2018-05-12T13:51:00Z">
            <w:rPr>
              <w:rFonts w:ascii="Arial" w:hAnsi="Arial" w:cs="Arial"/>
              <w:b/>
              <w:bCs/>
              <w:sz w:val="20"/>
            </w:rPr>
          </w:rPrChange>
        </w:rPr>
        <w:t xml:space="preserve"> 185</w:t>
      </w:r>
      <w:r w:rsidR="00196C86" w:rsidRPr="001C6182">
        <w:rPr>
          <w:rFonts w:ascii="Arial" w:hAnsi="Arial" w:cs="Arial"/>
          <w:sz w:val="20"/>
          <w:rPrChange w:id="366" w:author="Josh D'Aeth" w:date="2018-05-12T13:51:00Z">
            <w:rPr>
              <w:rFonts w:ascii="Arial" w:hAnsi="Arial" w:cs="Arial"/>
              <w:sz w:val="20"/>
            </w:rPr>
          </w:rPrChange>
        </w:rPr>
        <w:t>, 3307-3316 (2003).</w:t>
      </w:r>
    </w:p>
    <w:p w14:paraId="345D5270" w14:textId="40096686" w:rsidR="00196C86" w:rsidRPr="001C6182" w:rsidDel="009A3A96" w:rsidRDefault="009A3A96" w:rsidP="00196C86">
      <w:pPr>
        <w:pStyle w:val="NormalWeb"/>
        <w:rPr>
          <w:del w:id="367" w:author="Josh D'Aeth" w:date="2018-05-12T14:07:00Z"/>
          <w:rFonts w:ascii="Arial" w:hAnsi="Arial" w:cs="Arial"/>
          <w:sz w:val="20"/>
          <w:rPrChange w:id="368" w:author="Josh D'Aeth" w:date="2018-05-12T13:51:00Z">
            <w:rPr>
              <w:del w:id="369" w:author="Josh D'Aeth" w:date="2018-05-12T14:07:00Z"/>
              <w:rFonts w:ascii="Arial" w:hAnsi="Arial" w:cs="Arial"/>
              <w:sz w:val="20"/>
            </w:rPr>
          </w:rPrChange>
        </w:rPr>
      </w:pPr>
      <w:ins w:id="370" w:author="Josh D'Aeth" w:date="2018-05-12T14:06:00Z">
        <w:r>
          <w:rPr>
            <w:rFonts w:ascii="Arial" w:hAnsi="Arial" w:cs="Arial"/>
            <w:sz w:val="20"/>
          </w:rPr>
          <w:t xml:space="preserve">   </w:t>
        </w:r>
      </w:ins>
      <w:r w:rsidR="00196C86" w:rsidRPr="001C6182">
        <w:rPr>
          <w:rFonts w:ascii="Arial" w:hAnsi="Arial" w:cs="Arial"/>
          <w:sz w:val="20"/>
          <w:rPrChange w:id="371" w:author="Josh D'Aeth" w:date="2018-05-12T13:51:00Z">
            <w:rPr>
              <w:rFonts w:ascii="Arial" w:hAnsi="Arial" w:cs="Arial"/>
              <w:sz w:val="20"/>
            </w:rPr>
          </w:rPrChange>
        </w:rPr>
        <w:t>9. Faria, N. R.</w:t>
      </w:r>
      <w:r w:rsidR="00196C86" w:rsidRPr="001C6182">
        <w:rPr>
          <w:rFonts w:ascii="Arial" w:hAnsi="Arial" w:cs="Arial"/>
          <w:i/>
          <w:iCs/>
          <w:sz w:val="20"/>
          <w:rPrChange w:id="372" w:author="Josh D'Aeth" w:date="2018-05-12T13:51:00Z">
            <w:rPr>
              <w:rFonts w:ascii="Arial" w:hAnsi="Arial" w:cs="Arial"/>
              <w:i/>
              <w:iCs/>
              <w:sz w:val="20"/>
            </w:rPr>
          </w:rPrChange>
        </w:rPr>
        <w:t xml:space="preserve"> et al</w:t>
      </w:r>
      <w:r w:rsidR="00196C86" w:rsidRPr="001C6182">
        <w:rPr>
          <w:rFonts w:ascii="Arial" w:hAnsi="Arial" w:cs="Arial"/>
          <w:sz w:val="20"/>
          <w:rPrChange w:id="373" w:author="Josh D'Aeth" w:date="2018-05-12T13:51:00Z">
            <w:rPr>
              <w:rFonts w:ascii="Arial" w:hAnsi="Arial" w:cs="Arial"/>
              <w:sz w:val="20"/>
            </w:rPr>
          </w:rPrChange>
        </w:rPr>
        <w:t xml:space="preserve">. HIV epidemiology. The early spread and epidemic ignition of HIV-1 in human populations. </w:t>
      </w:r>
      <w:r w:rsidR="00196C86" w:rsidRPr="001C6182">
        <w:rPr>
          <w:rFonts w:ascii="Arial" w:hAnsi="Arial" w:cs="Arial"/>
          <w:i/>
          <w:iCs/>
          <w:sz w:val="20"/>
          <w:rPrChange w:id="374" w:author="Josh D'Aeth" w:date="2018-05-12T13:51:00Z">
            <w:rPr>
              <w:rFonts w:ascii="Arial" w:hAnsi="Arial" w:cs="Arial"/>
              <w:i/>
              <w:iCs/>
              <w:sz w:val="20"/>
            </w:rPr>
          </w:rPrChange>
        </w:rPr>
        <w:t>Science</w:t>
      </w:r>
      <w:r w:rsidR="00196C86" w:rsidRPr="001C6182">
        <w:rPr>
          <w:rFonts w:ascii="Arial" w:hAnsi="Arial" w:cs="Arial"/>
          <w:bCs/>
          <w:sz w:val="20"/>
          <w:rPrChange w:id="375" w:author="Josh D'Aeth" w:date="2018-05-12T13:51:00Z">
            <w:rPr>
              <w:rFonts w:ascii="Arial" w:hAnsi="Arial" w:cs="Arial"/>
              <w:b/>
              <w:bCs/>
              <w:sz w:val="20"/>
            </w:rPr>
          </w:rPrChange>
        </w:rPr>
        <w:t xml:space="preserve"> 346</w:t>
      </w:r>
      <w:r w:rsidR="00196C86" w:rsidRPr="001C6182">
        <w:rPr>
          <w:rFonts w:ascii="Arial" w:hAnsi="Arial" w:cs="Arial"/>
          <w:sz w:val="20"/>
          <w:rPrChange w:id="376" w:author="Josh D'Aeth" w:date="2018-05-12T13:51:00Z">
            <w:rPr>
              <w:rFonts w:ascii="Arial" w:hAnsi="Arial" w:cs="Arial"/>
              <w:sz w:val="20"/>
            </w:rPr>
          </w:rPrChange>
        </w:rPr>
        <w:t>, 56-61 (2014).</w:t>
      </w:r>
    </w:p>
    <w:p w14:paraId="7B3061CF" w14:textId="17FF7608" w:rsidR="00196C86" w:rsidRPr="001C6182" w:rsidDel="009A3A96" w:rsidRDefault="009A3A96" w:rsidP="00196C86">
      <w:pPr>
        <w:pStyle w:val="NormalWeb"/>
        <w:rPr>
          <w:del w:id="377" w:author="Josh D'Aeth" w:date="2018-05-12T14:07:00Z"/>
          <w:rFonts w:ascii="Arial" w:hAnsi="Arial" w:cs="Arial"/>
          <w:sz w:val="20"/>
          <w:rPrChange w:id="378" w:author="Josh D'Aeth" w:date="2018-05-12T13:51:00Z">
            <w:rPr>
              <w:del w:id="379" w:author="Josh D'Aeth" w:date="2018-05-12T14:07:00Z"/>
              <w:rFonts w:ascii="Arial" w:hAnsi="Arial" w:cs="Arial"/>
              <w:sz w:val="20"/>
            </w:rPr>
          </w:rPrChange>
        </w:rPr>
      </w:pPr>
      <w:ins w:id="380" w:author="Josh D'Aeth" w:date="2018-05-12T14:07:00Z">
        <w:r>
          <w:rPr>
            <w:rFonts w:ascii="Arial" w:hAnsi="Arial" w:cs="Arial"/>
            <w:sz w:val="20"/>
          </w:rPr>
          <w:t xml:space="preserve">                                                                                                                                     </w:t>
        </w:r>
      </w:ins>
      <w:r w:rsidR="00196C86" w:rsidRPr="001C6182">
        <w:rPr>
          <w:rFonts w:ascii="Arial" w:hAnsi="Arial" w:cs="Arial"/>
          <w:sz w:val="20"/>
          <w:rPrChange w:id="381" w:author="Josh D'Aeth" w:date="2018-05-12T13:51:00Z">
            <w:rPr>
              <w:rFonts w:ascii="Arial" w:hAnsi="Arial" w:cs="Arial"/>
              <w:sz w:val="20"/>
            </w:rPr>
          </w:rPrChange>
        </w:rPr>
        <w:t xml:space="preserve">10. Darling, A. C. E., Mau, B., Blattner, F. R. &amp; Perna, N. T. Mauve: multiple alignment of conserved genomic sequence with rearrangements. </w:t>
      </w:r>
      <w:r w:rsidR="00196C86" w:rsidRPr="001C6182">
        <w:rPr>
          <w:rFonts w:ascii="Arial" w:hAnsi="Arial" w:cs="Arial"/>
          <w:i/>
          <w:iCs/>
          <w:sz w:val="20"/>
          <w:rPrChange w:id="382" w:author="Josh D'Aeth" w:date="2018-05-12T13:51:00Z">
            <w:rPr>
              <w:rFonts w:ascii="Arial" w:hAnsi="Arial" w:cs="Arial"/>
              <w:i/>
              <w:iCs/>
              <w:sz w:val="20"/>
            </w:rPr>
          </w:rPrChange>
        </w:rPr>
        <w:t>Genome Res.</w:t>
      </w:r>
      <w:r w:rsidR="00196C86" w:rsidRPr="001C6182">
        <w:rPr>
          <w:rFonts w:ascii="Arial" w:hAnsi="Arial" w:cs="Arial"/>
          <w:bCs/>
          <w:sz w:val="20"/>
          <w:rPrChange w:id="383" w:author="Josh D'Aeth" w:date="2018-05-12T13:51:00Z">
            <w:rPr>
              <w:rFonts w:ascii="Arial" w:hAnsi="Arial" w:cs="Arial"/>
              <w:b/>
              <w:bCs/>
              <w:sz w:val="20"/>
            </w:rPr>
          </w:rPrChange>
        </w:rPr>
        <w:t xml:space="preserve"> 14</w:t>
      </w:r>
      <w:r w:rsidR="00196C86" w:rsidRPr="001C6182">
        <w:rPr>
          <w:rFonts w:ascii="Arial" w:hAnsi="Arial" w:cs="Arial"/>
          <w:sz w:val="20"/>
          <w:rPrChange w:id="384" w:author="Josh D'Aeth" w:date="2018-05-12T13:51:00Z">
            <w:rPr>
              <w:rFonts w:ascii="Arial" w:hAnsi="Arial" w:cs="Arial"/>
              <w:sz w:val="20"/>
            </w:rPr>
          </w:rPrChange>
        </w:rPr>
        <w:t>, 1394-1403 (2004).</w:t>
      </w:r>
    </w:p>
    <w:p w14:paraId="0A253B36" w14:textId="41E35458" w:rsidR="00196C86" w:rsidRPr="001C6182" w:rsidDel="009A3A96" w:rsidRDefault="009A3A96" w:rsidP="00196C86">
      <w:pPr>
        <w:pStyle w:val="NormalWeb"/>
        <w:rPr>
          <w:del w:id="385" w:author="Josh D'Aeth" w:date="2018-05-12T14:07:00Z"/>
          <w:rFonts w:ascii="Arial" w:hAnsi="Arial" w:cs="Arial"/>
          <w:sz w:val="20"/>
          <w:rPrChange w:id="386" w:author="Josh D'Aeth" w:date="2018-05-12T13:51:00Z">
            <w:rPr>
              <w:del w:id="387" w:author="Josh D'Aeth" w:date="2018-05-12T14:07:00Z"/>
              <w:rFonts w:ascii="Arial" w:hAnsi="Arial" w:cs="Arial"/>
              <w:sz w:val="20"/>
            </w:rPr>
          </w:rPrChange>
        </w:rPr>
      </w:pPr>
      <w:ins w:id="388" w:author="Josh D'Aeth" w:date="2018-05-12T14:07:00Z">
        <w:r>
          <w:rPr>
            <w:rFonts w:ascii="Arial" w:hAnsi="Arial" w:cs="Arial"/>
            <w:sz w:val="20"/>
          </w:rPr>
          <w:t xml:space="preserve">                                                                 </w:t>
        </w:r>
      </w:ins>
      <w:r w:rsidR="00196C86" w:rsidRPr="001C6182">
        <w:rPr>
          <w:rFonts w:ascii="Arial" w:hAnsi="Arial" w:cs="Arial"/>
          <w:sz w:val="20"/>
          <w:rPrChange w:id="389" w:author="Josh D'Aeth" w:date="2018-05-12T13:51:00Z">
            <w:rPr>
              <w:rFonts w:ascii="Arial" w:hAnsi="Arial" w:cs="Arial"/>
              <w:sz w:val="20"/>
            </w:rPr>
          </w:rPrChange>
        </w:rPr>
        <w:t>11. Croucher, N. J.</w:t>
      </w:r>
      <w:r w:rsidR="00196C86" w:rsidRPr="001C6182">
        <w:rPr>
          <w:rFonts w:ascii="Arial" w:hAnsi="Arial" w:cs="Arial"/>
          <w:i/>
          <w:iCs/>
          <w:sz w:val="20"/>
          <w:rPrChange w:id="390" w:author="Josh D'Aeth" w:date="2018-05-12T13:51:00Z">
            <w:rPr>
              <w:rFonts w:ascii="Arial" w:hAnsi="Arial" w:cs="Arial"/>
              <w:i/>
              <w:iCs/>
              <w:sz w:val="20"/>
            </w:rPr>
          </w:rPrChange>
        </w:rPr>
        <w:t xml:space="preserve"> et al</w:t>
      </w:r>
      <w:r w:rsidR="00196C86" w:rsidRPr="001C6182">
        <w:rPr>
          <w:rFonts w:ascii="Arial" w:hAnsi="Arial" w:cs="Arial"/>
          <w:sz w:val="20"/>
          <w:rPrChange w:id="391" w:author="Josh D'Aeth" w:date="2018-05-12T13:51:00Z">
            <w:rPr>
              <w:rFonts w:ascii="Arial" w:hAnsi="Arial" w:cs="Arial"/>
              <w:sz w:val="20"/>
            </w:rPr>
          </w:rPrChange>
        </w:rPr>
        <w:t xml:space="preserve">. Rapid phylogenetic analysis of large samples of recombinant bacterial whole genome sequences using Gubbins. </w:t>
      </w:r>
      <w:r w:rsidR="00196C86" w:rsidRPr="001C6182">
        <w:rPr>
          <w:rFonts w:ascii="Arial" w:hAnsi="Arial" w:cs="Arial"/>
          <w:i/>
          <w:iCs/>
          <w:sz w:val="20"/>
          <w:rPrChange w:id="392" w:author="Josh D'Aeth" w:date="2018-05-12T13:51:00Z">
            <w:rPr>
              <w:rFonts w:ascii="Arial" w:hAnsi="Arial" w:cs="Arial"/>
              <w:i/>
              <w:iCs/>
              <w:sz w:val="20"/>
            </w:rPr>
          </w:rPrChange>
        </w:rPr>
        <w:t>Nucleic Acids Research</w:t>
      </w:r>
      <w:r w:rsidR="00196C86" w:rsidRPr="001C6182">
        <w:rPr>
          <w:rFonts w:ascii="Arial" w:hAnsi="Arial" w:cs="Arial"/>
          <w:bCs/>
          <w:sz w:val="20"/>
          <w:rPrChange w:id="393" w:author="Josh D'Aeth" w:date="2018-05-12T13:51:00Z">
            <w:rPr>
              <w:rFonts w:ascii="Arial" w:hAnsi="Arial" w:cs="Arial"/>
              <w:b/>
              <w:bCs/>
              <w:sz w:val="20"/>
            </w:rPr>
          </w:rPrChange>
        </w:rPr>
        <w:t xml:space="preserve"> 43</w:t>
      </w:r>
      <w:r w:rsidR="00196C86" w:rsidRPr="001C6182">
        <w:rPr>
          <w:rFonts w:ascii="Arial" w:hAnsi="Arial" w:cs="Arial"/>
          <w:sz w:val="20"/>
          <w:rPrChange w:id="394" w:author="Josh D'Aeth" w:date="2018-05-12T13:51:00Z">
            <w:rPr>
              <w:rFonts w:ascii="Arial" w:hAnsi="Arial" w:cs="Arial"/>
              <w:sz w:val="20"/>
            </w:rPr>
          </w:rPrChange>
        </w:rPr>
        <w:t xml:space="preserve"> (2015).</w:t>
      </w:r>
    </w:p>
    <w:p w14:paraId="515D4794" w14:textId="01169A3C" w:rsidR="00196C86" w:rsidRPr="001C6182" w:rsidDel="009A3A96" w:rsidRDefault="009A3A96" w:rsidP="00196C86">
      <w:pPr>
        <w:pStyle w:val="NormalWeb"/>
        <w:rPr>
          <w:del w:id="395" w:author="Josh D'Aeth" w:date="2018-05-12T14:07:00Z"/>
          <w:rFonts w:ascii="Arial" w:hAnsi="Arial" w:cs="Arial"/>
          <w:sz w:val="20"/>
          <w:rPrChange w:id="396" w:author="Josh D'Aeth" w:date="2018-05-12T13:51:00Z">
            <w:rPr>
              <w:del w:id="397" w:author="Josh D'Aeth" w:date="2018-05-12T14:07:00Z"/>
              <w:rFonts w:ascii="Arial" w:hAnsi="Arial" w:cs="Arial"/>
              <w:sz w:val="20"/>
            </w:rPr>
          </w:rPrChange>
        </w:rPr>
      </w:pPr>
      <w:ins w:id="398" w:author="Josh D'Aeth" w:date="2018-05-12T14:07:00Z">
        <w:r>
          <w:rPr>
            <w:rFonts w:ascii="Arial" w:hAnsi="Arial" w:cs="Arial"/>
            <w:sz w:val="20"/>
          </w:rPr>
          <w:t xml:space="preserve">                                                                             </w:t>
        </w:r>
      </w:ins>
      <w:r w:rsidR="00196C86" w:rsidRPr="001C6182">
        <w:rPr>
          <w:rFonts w:ascii="Arial" w:hAnsi="Arial" w:cs="Arial"/>
          <w:sz w:val="20"/>
          <w:rPrChange w:id="399" w:author="Josh D'Aeth" w:date="2018-05-12T13:51:00Z">
            <w:rPr>
              <w:rFonts w:ascii="Arial" w:hAnsi="Arial" w:cs="Arial"/>
              <w:sz w:val="20"/>
            </w:rPr>
          </w:rPrChange>
        </w:rPr>
        <w:t xml:space="preserve">12. Didelot, X. &amp; Falush, D. Inference of bacterial microevolution using multilocus sequence data. </w:t>
      </w:r>
      <w:r w:rsidR="00196C86" w:rsidRPr="001C6182">
        <w:rPr>
          <w:rFonts w:ascii="Arial" w:hAnsi="Arial" w:cs="Arial"/>
          <w:i/>
          <w:iCs/>
          <w:sz w:val="20"/>
          <w:rPrChange w:id="400" w:author="Josh D'Aeth" w:date="2018-05-12T13:51:00Z">
            <w:rPr>
              <w:rFonts w:ascii="Arial" w:hAnsi="Arial" w:cs="Arial"/>
              <w:i/>
              <w:iCs/>
              <w:sz w:val="20"/>
            </w:rPr>
          </w:rPrChange>
        </w:rPr>
        <w:t>Genetics</w:t>
      </w:r>
      <w:r w:rsidR="00196C86" w:rsidRPr="001C6182">
        <w:rPr>
          <w:rFonts w:ascii="Arial" w:hAnsi="Arial" w:cs="Arial"/>
          <w:bCs/>
          <w:sz w:val="20"/>
          <w:rPrChange w:id="401" w:author="Josh D'Aeth" w:date="2018-05-12T13:51:00Z">
            <w:rPr>
              <w:rFonts w:ascii="Arial" w:hAnsi="Arial" w:cs="Arial"/>
              <w:b/>
              <w:bCs/>
              <w:sz w:val="20"/>
            </w:rPr>
          </w:rPrChange>
        </w:rPr>
        <w:t xml:space="preserve"> 175</w:t>
      </w:r>
      <w:r w:rsidR="00196C86" w:rsidRPr="001C6182">
        <w:rPr>
          <w:rFonts w:ascii="Arial" w:hAnsi="Arial" w:cs="Arial"/>
          <w:sz w:val="20"/>
          <w:rPrChange w:id="402" w:author="Josh D'Aeth" w:date="2018-05-12T13:51:00Z">
            <w:rPr>
              <w:rFonts w:ascii="Arial" w:hAnsi="Arial" w:cs="Arial"/>
              <w:sz w:val="20"/>
            </w:rPr>
          </w:rPrChange>
        </w:rPr>
        <w:t>, 1251-1266 (2007).</w:t>
      </w:r>
    </w:p>
    <w:p w14:paraId="028FE51E" w14:textId="02BB2B81" w:rsidR="00196C86" w:rsidRPr="001C6182" w:rsidDel="009A3A96" w:rsidRDefault="009A3A96" w:rsidP="00196C86">
      <w:pPr>
        <w:pStyle w:val="NormalWeb"/>
        <w:rPr>
          <w:del w:id="403" w:author="Josh D'Aeth" w:date="2018-05-12T14:07:00Z"/>
          <w:rFonts w:ascii="Arial" w:hAnsi="Arial" w:cs="Arial"/>
          <w:sz w:val="20"/>
          <w:rPrChange w:id="404" w:author="Josh D'Aeth" w:date="2018-05-12T13:51:00Z">
            <w:rPr>
              <w:del w:id="405" w:author="Josh D'Aeth" w:date="2018-05-12T14:07:00Z"/>
              <w:rFonts w:ascii="Arial" w:hAnsi="Arial" w:cs="Arial"/>
              <w:sz w:val="20"/>
            </w:rPr>
          </w:rPrChange>
        </w:rPr>
      </w:pPr>
      <w:ins w:id="406" w:author="Josh D'Aeth" w:date="2018-05-12T14:07:00Z">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ins>
      <w:r w:rsidR="00196C86" w:rsidRPr="001C6182">
        <w:rPr>
          <w:rFonts w:ascii="Arial" w:hAnsi="Arial" w:cs="Arial"/>
          <w:sz w:val="20"/>
          <w:rPrChange w:id="407" w:author="Josh D'Aeth" w:date="2018-05-12T13:51:00Z">
            <w:rPr>
              <w:rFonts w:ascii="Arial" w:hAnsi="Arial" w:cs="Arial"/>
              <w:sz w:val="20"/>
            </w:rPr>
          </w:rPrChange>
        </w:rPr>
        <w:t xml:space="preserve">13. Sagulenko, P., Puller, V. &amp; Neher, R. A. TreeTime: Maximum-likelihood phylodynamic analysis. </w:t>
      </w:r>
      <w:r w:rsidR="00196C86" w:rsidRPr="001C6182">
        <w:rPr>
          <w:rFonts w:ascii="Arial" w:hAnsi="Arial" w:cs="Arial"/>
          <w:i/>
          <w:iCs/>
          <w:sz w:val="20"/>
          <w:rPrChange w:id="408" w:author="Josh D'Aeth" w:date="2018-05-12T13:51:00Z">
            <w:rPr>
              <w:rFonts w:ascii="Arial" w:hAnsi="Arial" w:cs="Arial"/>
              <w:i/>
              <w:iCs/>
              <w:sz w:val="20"/>
            </w:rPr>
          </w:rPrChange>
        </w:rPr>
        <w:t xml:space="preserve">Virus </w:t>
      </w:r>
      <w:proofErr w:type="spellStart"/>
      <w:r w:rsidR="00196C86" w:rsidRPr="001C6182">
        <w:rPr>
          <w:rFonts w:ascii="Arial" w:hAnsi="Arial" w:cs="Arial"/>
          <w:i/>
          <w:iCs/>
          <w:sz w:val="20"/>
          <w:rPrChange w:id="409" w:author="Josh D'Aeth" w:date="2018-05-12T13:51:00Z">
            <w:rPr>
              <w:rFonts w:ascii="Arial" w:hAnsi="Arial" w:cs="Arial"/>
              <w:i/>
              <w:iCs/>
              <w:sz w:val="20"/>
            </w:rPr>
          </w:rPrChange>
        </w:rPr>
        <w:t>Evol</w:t>
      </w:r>
      <w:proofErr w:type="spellEnd"/>
      <w:r w:rsidR="00196C86" w:rsidRPr="001C6182">
        <w:rPr>
          <w:rFonts w:ascii="Arial" w:hAnsi="Arial" w:cs="Arial"/>
          <w:bCs/>
          <w:sz w:val="20"/>
          <w:rPrChange w:id="410" w:author="Josh D'Aeth" w:date="2018-05-12T13:51:00Z">
            <w:rPr>
              <w:rFonts w:ascii="Arial" w:hAnsi="Arial" w:cs="Arial"/>
              <w:b/>
              <w:bCs/>
              <w:sz w:val="20"/>
            </w:rPr>
          </w:rPrChange>
        </w:rPr>
        <w:t xml:space="preserve"> 4</w:t>
      </w:r>
      <w:r w:rsidR="00196C86" w:rsidRPr="001C6182">
        <w:rPr>
          <w:rFonts w:ascii="Arial" w:hAnsi="Arial" w:cs="Arial"/>
          <w:sz w:val="20"/>
          <w:rPrChange w:id="411" w:author="Josh D'Aeth" w:date="2018-05-12T13:51:00Z">
            <w:rPr>
              <w:rFonts w:ascii="Arial" w:hAnsi="Arial" w:cs="Arial"/>
              <w:sz w:val="20"/>
            </w:rPr>
          </w:rPrChange>
        </w:rPr>
        <w:t xml:space="preserve"> (2018).</w:t>
      </w:r>
    </w:p>
    <w:p w14:paraId="65555609" w14:textId="35F8C1E1" w:rsidR="00196C86" w:rsidRPr="001C6182" w:rsidDel="009A3A96" w:rsidRDefault="009A3A96" w:rsidP="009A3A96">
      <w:pPr>
        <w:pStyle w:val="NormalWeb"/>
        <w:ind w:firstLine="720"/>
        <w:rPr>
          <w:del w:id="412" w:author="Josh D'Aeth" w:date="2018-05-12T14:08:00Z"/>
          <w:rFonts w:ascii="Arial" w:hAnsi="Arial" w:cs="Arial"/>
          <w:sz w:val="20"/>
          <w:rPrChange w:id="413" w:author="Josh D'Aeth" w:date="2018-05-12T13:51:00Z">
            <w:rPr>
              <w:del w:id="414" w:author="Josh D'Aeth" w:date="2018-05-12T14:08:00Z"/>
              <w:rFonts w:ascii="Arial" w:hAnsi="Arial" w:cs="Arial"/>
              <w:sz w:val="20"/>
            </w:rPr>
          </w:rPrChange>
        </w:rPr>
        <w:pPrChange w:id="415" w:author="Josh D'Aeth" w:date="2018-05-12T14:07:00Z">
          <w:pPr>
            <w:pStyle w:val="NormalWeb"/>
          </w:pPr>
        </w:pPrChange>
      </w:pPr>
      <w:ins w:id="416" w:author="Josh D'Aeth" w:date="2018-05-12T14:07:00Z">
        <w:r>
          <w:rPr>
            <w:rFonts w:ascii="Arial" w:hAnsi="Arial" w:cs="Arial"/>
            <w:sz w:val="20"/>
          </w:rPr>
          <w:t xml:space="preserve">                                                                                                                                                           </w:t>
        </w:r>
      </w:ins>
      <w:ins w:id="417" w:author="Josh D'Aeth" w:date="2018-05-12T14:08:00Z">
        <w:r>
          <w:rPr>
            <w:rFonts w:ascii="Arial" w:hAnsi="Arial" w:cs="Arial"/>
            <w:sz w:val="20"/>
          </w:rPr>
          <w:t xml:space="preserve">         </w:t>
        </w:r>
      </w:ins>
      <w:r w:rsidR="00196C86" w:rsidRPr="001C6182">
        <w:rPr>
          <w:rFonts w:ascii="Arial" w:hAnsi="Arial" w:cs="Arial"/>
          <w:sz w:val="20"/>
          <w:rPrChange w:id="418" w:author="Josh D'Aeth" w:date="2018-05-12T13:51:00Z">
            <w:rPr>
              <w:rFonts w:ascii="Arial" w:hAnsi="Arial" w:cs="Arial"/>
              <w:sz w:val="20"/>
            </w:rPr>
          </w:rPrChange>
        </w:rPr>
        <w:t xml:space="preserve">14. To, T., Jung, M., Lycett, S. &amp; Gascuel, O. Fast Dating Using Least-Squares Criteria and Algorithms. </w:t>
      </w:r>
      <w:r w:rsidR="00196C86" w:rsidRPr="001C6182">
        <w:rPr>
          <w:rFonts w:ascii="Arial" w:hAnsi="Arial" w:cs="Arial"/>
          <w:i/>
          <w:iCs/>
          <w:sz w:val="20"/>
          <w:rPrChange w:id="419" w:author="Josh D'Aeth" w:date="2018-05-12T13:51:00Z">
            <w:rPr>
              <w:rFonts w:ascii="Arial" w:hAnsi="Arial" w:cs="Arial"/>
              <w:i/>
              <w:iCs/>
              <w:sz w:val="20"/>
            </w:rPr>
          </w:rPrChange>
        </w:rPr>
        <w:t xml:space="preserve">Syst </w:t>
      </w:r>
      <w:proofErr w:type="spellStart"/>
      <w:r w:rsidR="00196C86" w:rsidRPr="001C6182">
        <w:rPr>
          <w:rFonts w:ascii="Arial" w:hAnsi="Arial" w:cs="Arial"/>
          <w:i/>
          <w:iCs/>
          <w:sz w:val="20"/>
          <w:rPrChange w:id="420" w:author="Josh D'Aeth" w:date="2018-05-12T13:51:00Z">
            <w:rPr>
              <w:rFonts w:ascii="Arial" w:hAnsi="Arial" w:cs="Arial"/>
              <w:i/>
              <w:iCs/>
              <w:sz w:val="20"/>
            </w:rPr>
          </w:rPrChange>
        </w:rPr>
        <w:t>Biol</w:t>
      </w:r>
      <w:proofErr w:type="spellEnd"/>
      <w:r w:rsidR="00196C86" w:rsidRPr="001C6182">
        <w:rPr>
          <w:rFonts w:ascii="Arial" w:hAnsi="Arial" w:cs="Arial"/>
          <w:bCs/>
          <w:sz w:val="20"/>
          <w:rPrChange w:id="421" w:author="Josh D'Aeth" w:date="2018-05-12T13:51:00Z">
            <w:rPr>
              <w:rFonts w:ascii="Arial" w:hAnsi="Arial" w:cs="Arial"/>
              <w:b/>
              <w:bCs/>
              <w:sz w:val="20"/>
            </w:rPr>
          </w:rPrChange>
        </w:rPr>
        <w:t xml:space="preserve"> 65</w:t>
      </w:r>
      <w:r w:rsidR="00196C86" w:rsidRPr="001C6182">
        <w:rPr>
          <w:rFonts w:ascii="Arial" w:hAnsi="Arial" w:cs="Arial"/>
          <w:sz w:val="20"/>
          <w:rPrChange w:id="422" w:author="Josh D'Aeth" w:date="2018-05-12T13:51:00Z">
            <w:rPr>
              <w:rFonts w:ascii="Arial" w:hAnsi="Arial" w:cs="Arial"/>
              <w:sz w:val="20"/>
            </w:rPr>
          </w:rPrChange>
        </w:rPr>
        <w:t>, 82-97 (2016).</w:t>
      </w:r>
    </w:p>
    <w:p w14:paraId="15D28292" w14:textId="77777777" w:rsidR="00196C86" w:rsidRPr="001C6182" w:rsidRDefault="00196C86" w:rsidP="009A3A96">
      <w:pPr>
        <w:pStyle w:val="NormalWeb"/>
        <w:ind w:firstLine="720"/>
        <w:rPr>
          <w:rFonts w:ascii="Arial" w:hAnsi="Arial" w:cs="Arial"/>
          <w:sz w:val="20"/>
          <w:rPrChange w:id="423" w:author="Josh D'Aeth" w:date="2018-05-12T13:51:00Z">
            <w:rPr>
              <w:rFonts w:ascii="Arial" w:hAnsi="Arial" w:cs="Arial"/>
              <w:sz w:val="20"/>
            </w:rPr>
          </w:rPrChange>
        </w:rPr>
        <w:pPrChange w:id="424" w:author="Josh D'Aeth" w:date="2018-05-12T14:08:00Z">
          <w:pPr>
            <w:pStyle w:val="NormalWeb"/>
          </w:pPr>
        </w:pPrChange>
      </w:pPr>
      <w:bookmarkStart w:id="425" w:name="_GoBack"/>
      <w:bookmarkEnd w:id="425"/>
      <w:r w:rsidRPr="001C6182">
        <w:rPr>
          <w:rFonts w:ascii="Arial" w:hAnsi="Arial" w:cs="Arial"/>
          <w:sz w:val="20"/>
          <w:rPrChange w:id="426" w:author="Josh D'Aeth" w:date="2018-05-12T13:51:00Z">
            <w:rPr>
              <w:rFonts w:ascii="Arial" w:hAnsi="Arial" w:cs="Arial"/>
              <w:sz w:val="20"/>
            </w:rPr>
          </w:rPrChange>
        </w:rPr>
        <w:t xml:space="preserve">15. Drummond, A. J., Suchard, M. A., Xie, D. &amp; Rambaut, A. Bayesian phylogenetics with BEAUti and the BEAST 1.7. </w:t>
      </w:r>
      <w:r w:rsidRPr="001C6182">
        <w:rPr>
          <w:rFonts w:ascii="Arial" w:hAnsi="Arial" w:cs="Arial"/>
          <w:i/>
          <w:iCs/>
          <w:sz w:val="20"/>
          <w:rPrChange w:id="427" w:author="Josh D'Aeth" w:date="2018-05-12T13:51:00Z">
            <w:rPr>
              <w:rFonts w:ascii="Arial" w:hAnsi="Arial" w:cs="Arial"/>
              <w:i/>
              <w:iCs/>
              <w:sz w:val="20"/>
            </w:rPr>
          </w:rPrChange>
        </w:rPr>
        <w:t>Mol. Biol. Evol.</w:t>
      </w:r>
      <w:r w:rsidRPr="001C6182">
        <w:rPr>
          <w:rFonts w:ascii="Arial" w:hAnsi="Arial" w:cs="Arial"/>
          <w:bCs/>
          <w:sz w:val="20"/>
          <w:rPrChange w:id="428" w:author="Josh D'Aeth" w:date="2018-05-12T13:51:00Z">
            <w:rPr>
              <w:rFonts w:ascii="Arial" w:hAnsi="Arial" w:cs="Arial"/>
              <w:b/>
              <w:bCs/>
              <w:sz w:val="20"/>
            </w:rPr>
          </w:rPrChange>
        </w:rPr>
        <w:t xml:space="preserve"> 29</w:t>
      </w:r>
      <w:r w:rsidRPr="001C6182">
        <w:rPr>
          <w:rFonts w:ascii="Arial" w:hAnsi="Arial" w:cs="Arial"/>
          <w:sz w:val="20"/>
          <w:rPrChange w:id="429" w:author="Josh D'Aeth" w:date="2018-05-12T13:51:00Z">
            <w:rPr>
              <w:rFonts w:ascii="Arial" w:hAnsi="Arial" w:cs="Arial"/>
              <w:sz w:val="20"/>
            </w:rPr>
          </w:rPrChange>
        </w:rPr>
        <w:t>, 1969-1973 (2012).</w:t>
      </w:r>
    </w:p>
    <w:p w14:paraId="47E7E9B7" w14:textId="77777777" w:rsidR="00196C86" w:rsidRPr="001C6182" w:rsidRDefault="00196C86" w:rsidP="00196C86">
      <w:pPr>
        <w:pStyle w:val="NormalWeb"/>
        <w:rPr>
          <w:rFonts w:ascii="Arial" w:hAnsi="Arial" w:cs="Arial"/>
          <w:sz w:val="20"/>
          <w:rPrChange w:id="430" w:author="Josh D'Aeth" w:date="2018-05-12T13:51:00Z">
            <w:rPr>
              <w:rFonts w:ascii="Arial" w:hAnsi="Arial" w:cs="Arial"/>
              <w:sz w:val="20"/>
            </w:rPr>
          </w:rPrChange>
        </w:rPr>
      </w:pPr>
      <w:r w:rsidRPr="001C6182">
        <w:rPr>
          <w:rFonts w:ascii="Arial" w:hAnsi="Arial" w:cs="Arial"/>
          <w:sz w:val="20"/>
          <w:rPrChange w:id="431" w:author="Josh D'Aeth" w:date="2018-05-12T13:51:00Z">
            <w:rPr>
              <w:rFonts w:ascii="Arial" w:hAnsi="Arial" w:cs="Arial"/>
              <w:sz w:val="20"/>
            </w:rPr>
          </w:rPrChange>
        </w:rPr>
        <w:t xml:space="preserve">16. Volz, E. M. &amp; Didelot, X. Modeling the Growth and Decline of Pathogen Effective Population Size Provides Insight into Epidemic Dynamics and Drivers of Antimicrobial Resistance. </w:t>
      </w:r>
      <w:r w:rsidRPr="001C6182">
        <w:rPr>
          <w:rFonts w:ascii="Arial" w:hAnsi="Arial" w:cs="Arial"/>
          <w:i/>
          <w:iCs/>
          <w:sz w:val="20"/>
          <w:rPrChange w:id="432" w:author="Josh D'Aeth" w:date="2018-05-12T13:51:00Z">
            <w:rPr>
              <w:rFonts w:ascii="Arial" w:hAnsi="Arial" w:cs="Arial"/>
              <w:i/>
              <w:iCs/>
              <w:sz w:val="20"/>
            </w:rPr>
          </w:rPrChange>
        </w:rPr>
        <w:t>Syst Biol</w:t>
      </w:r>
      <w:r w:rsidRPr="001C6182">
        <w:rPr>
          <w:rFonts w:ascii="Arial" w:hAnsi="Arial" w:cs="Arial"/>
          <w:sz w:val="20"/>
          <w:rPrChange w:id="433" w:author="Josh D'Aeth" w:date="2018-05-12T13:51:00Z">
            <w:rPr>
              <w:rFonts w:ascii="Arial" w:hAnsi="Arial" w:cs="Arial"/>
              <w:sz w:val="20"/>
            </w:rPr>
          </w:rPrChange>
        </w:rPr>
        <w:t xml:space="preserve"> (2018).</w:t>
      </w:r>
    </w:p>
    <w:p w14:paraId="7FAEE727" w14:textId="07164A83" w:rsidR="00451F90" w:rsidRPr="00C13262" w:rsidRDefault="00196C86" w:rsidP="00196C86">
      <w:pPr>
        <w:rPr>
          <w:rFonts w:ascii="Arial" w:hAnsi="Arial" w:cs="Arial"/>
          <w:sz w:val="20"/>
          <w:u w:val="single"/>
        </w:rPr>
      </w:pPr>
      <w:r w:rsidRPr="00196C86">
        <w:rPr>
          <w:rFonts w:ascii="Arial" w:eastAsia="Times New Roman" w:hAnsi="Arial" w:cs="Arial"/>
          <w:sz w:val="20"/>
        </w:rPr>
        <w:t> </w:t>
      </w:r>
      <w:r w:rsidR="00C13262">
        <w:rPr>
          <w:rFonts w:ascii="Arial" w:hAnsi="Arial" w:cs="Arial"/>
          <w:sz w:val="20"/>
          <w:u w:val="single"/>
        </w:rPr>
        <w:fldChar w:fldCharType="end"/>
      </w:r>
    </w:p>
    <w:sectPr w:rsidR="00451F90" w:rsidRPr="00C13262" w:rsidSect="008E2899">
      <w:pgSz w:w="12240" w:h="15840"/>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Nicholas Croucher" w:date="2018-05-11T08:51:00Z" w:initials="NC">
    <w:p w14:paraId="3F36F8B4" w14:textId="1F45BD72" w:rsidR="00310743" w:rsidRDefault="00310743">
      <w:pPr>
        <w:pStyle w:val="CommentText"/>
      </w:pPr>
      <w:r>
        <w:rPr>
          <w:rStyle w:val="CommentReference"/>
        </w:rPr>
        <w:annotationRef/>
      </w:r>
      <w:r>
        <w:t>MDR phenotype or penicillin resistance?</w:t>
      </w:r>
    </w:p>
  </w:comment>
  <w:comment w:id="21" w:author="Nicholas Croucher" w:date="2018-05-11T08:54:00Z" w:initials="NC">
    <w:p w14:paraId="51818D3D" w14:textId="105D55AF" w:rsidR="00310743" w:rsidRDefault="00310743">
      <w:pPr>
        <w:pStyle w:val="CommentText"/>
      </w:pPr>
      <w:r>
        <w:rPr>
          <w:rStyle w:val="CommentReference"/>
        </w:rPr>
        <w:annotationRef/>
      </w:r>
      <w:r>
        <w:t xml:space="preserve">Might be worth adding many recombinogenic bacteria, particularly in the nasopharynx, are subject to selection pressure from being “bystanders” to treatment of other infections; in the case of </w:t>
      </w:r>
      <w:proofErr w:type="spellStart"/>
      <w:r>
        <w:t>pneumo</w:t>
      </w:r>
      <w:proofErr w:type="spellEnd"/>
      <w:r>
        <w:t xml:space="preserve"> and H. influenzae, they also cause a lot of acute otitis media, which is a massive driver of antibiotic consumption (e.g. intro here: </w:t>
      </w:r>
      <w:r w:rsidRPr="00310743">
        <w:t>https://www.thelancet.com/journals/laninf/article/PIIS1473-3099(13)70338-4/abstract?code=lancet-site</w:t>
      </w:r>
      <w:r>
        <w:t>)</w:t>
      </w:r>
    </w:p>
  </w:comment>
  <w:comment w:id="40" w:author="Nicholas Croucher" w:date="2018-05-11T09:01:00Z" w:initials="NC">
    <w:p w14:paraId="3B8CB302" w14:textId="5BEEF654" w:rsidR="00427B9C" w:rsidRDefault="00427B9C">
      <w:pPr>
        <w:pStyle w:val="CommentText"/>
      </w:pPr>
      <w:r>
        <w:rPr>
          <w:rStyle w:val="CommentReference"/>
        </w:rPr>
        <w:annotationRef/>
      </w:r>
      <w:r>
        <w:t xml:space="preserve">So the proposal is looking to integrate existing analyses into joint inference of pop. Dynamics, resistance/consumption, and phylogeny? I would be tempted to add two further aspects to increase the novelty even further: (1) reconstruction of spatial spread in a rapid ML manner (Bayesian version here: </w:t>
      </w:r>
      <w:hyperlink r:id="rId1" w:history="1">
        <w:r w:rsidRPr="00356924">
          <w:rPr>
            <w:rStyle w:val="Hyperlink"/>
          </w:rPr>
          <w:t>http://journals.plos.org/ploscompbiol/article?id=10.1371/journal.pcbi.1000520</w:t>
        </w:r>
      </w:hyperlink>
      <w:r>
        <w:t xml:space="preserve">) (2) Reconstruction of gene content, such as the resistance genes/MGEs (Bayesian version here: </w:t>
      </w:r>
      <w:hyperlink r:id="rId2" w:history="1">
        <w:r w:rsidRPr="00356924">
          <w:rPr>
            <w:rStyle w:val="Hyperlink"/>
          </w:rPr>
          <w:t>https://www.ncbi.nlm.nih.gov/pmc/articles/PMC2652212/</w:t>
        </w:r>
      </w:hyperlink>
      <w:r>
        <w:t>)</w:t>
      </w:r>
    </w:p>
  </w:comment>
  <w:comment w:id="67" w:author="Nicholas Croucher" w:date="2018-05-11T09:02:00Z" w:initials="NC">
    <w:p w14:paraId="5F6BBCC3" w14:textId="69A3C21C" w:rsidR="00427B9C" w:rsidRDefault="00427B9C">
      <w:pPr>
        <w:pStyle w:val="CommentText"/>
      </w:pPr>
      <w:r>
        <w:rPr>
          <w:rStyle w:val="CommentReference"/>
        </w:rPr>
        <w:annotationRef/>
      </w:r>
      <w:r>
        <w:t>For short read data, within lineages of closely-related bacteria, alignments is better done with short read mapping to a reference sequence using software such as BWA</w:t>
      </w:r>
      <w:r w:rsidRPr="00427B9C">
        <w:t xml:space="preserve"> </w:t>
      </w:r>
      <w:hyperlink r:id="rId3" w:history="1">
        <w:r w:rsidRPr="00356924">
          <w:rPr>
            <w:rStyle w:val="Hyperlink"/>
          </w:rPr>
          <w:t>https://academic.oup.com/bioinformatics/article/25/14/1754/225615</w:t>
        </w:r>
      </w:hyperlink>
      <w:r>
        <w:t xml:space="preserve"> </w:t>
      </w:r>
    </w:p>
  </w:comment>
  <w:comment w:id="89" w:author="Nicholas Croucher" w:date="2018-05-11T09:05:00Z" w:initials="NC">
    <w:p w14:paraId="68CB1080" w14:textId="7AEA3477" w:rsidR="00427B9C" w:rsidRDefault="00427B9C">
      <w:pPr>
        <w:pStyle w:val="CommentText"/>
      </w:pPr>
      <w:r>
        <w:rPr>
          <w:rStyle w:val="CommentReference"/>
        </w:rPr>
        <w:annotationRef/>
      </w:r>
      <w:r>
        <w:t xml:space="preserve">I would consider thinking about a second, </w:t>
      </w:r>
      <w:proofErr w:type="spellStart"/>
      <w:r>
        <w:t>validatory</w:t>
      </w:r>
      <w:proofErr w:type="spellEnd"/>
      <w:r>
        <w:t xml:space="preserve"> dataset – e.g. meningococcus – from the same location, to reuse the same antibiotic consumption data. For rough costings, to see if it’s feasible, culture and extraction is ~£10 per sample, and sequencing at a public health body is ~£75 per sample.</w:t>
      </w:r>
    </w:p>
  </w:comment>
  <w:comment w:id="271" w:author="Nicholas Croucher" w:date="2018-05-11T09:07:00Z" w:initials="NC">
    <w:p w14:paraId="05EBB278" w14:textId="2A805932" w:rsidR="00427B9C" w:rsidRDefault="00427B9C">
      <w:pPr>
        <w:pStyle w:val="CommentText"/>
      </w:pPr>
      <w:r>
        <w:rPr>
          <w:rStyle w:val="CommentReference"/>
        </w:rPr>
        <w:annotationRef/>
      </w:r>
      <w:r>
        <w:t xml:space="preserve">I would </w:t>
      </w:r>
      <w:proofErr w:type="spellStart"/>
      <w:r>
        <w:t>emphasise</w:t>
      </w:r>
      <w:proofErr w:type="spellEnd"/>
      <w:r>
        <w:t xml:space="preserve"> a fast, well-developed package could be used by public health bodies who are now starting to use genome sequencing for surveillance – putting everything together means non-experts can maximize the information they extract from the data for informing policy, and the speed makes it possible to generate weekly/monthly reports.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6F8B4" w15:done="0"/>
  <w15:commentEx w15:paraId="51818D3D" w15:done="0"/>
  <w15:commentEx w15:paraId="3B8CB302" w15:done="0"/>
  <w15:commentEx w15:paraId="5F6BBCC3" w15:done="0"/>
  <w15:commentEx w15:paraId="68CB1080" w15:done="0"/>
  <w15:commentEx w15:paraId="05EBB2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6F8B4" w16cid:durableId="1E9FFAB1"/>
  <w16cid:commentId w16cid:paraId="51818D3D" w16cid:durableId="1E9FFAB2"/>
  <w16cid:commentId w16cid:paraId="3B8CB302" w16cid:durableId="1E9FFAB3"/>
  <w16cid:commentId w16cid:paraId="5F6BBCC3" w16cid:durableId="1E9FFAB4"/>
  <w16cid:commentId w16cid:paraId="68CB1080" w16cid:durableId="1E9FFAB5"/>
  <w16cid:commentId w16cid:paraId="05EBB278" w16cid:durableId="1E9FFA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 D'Aeth">
    <w15:presenceInfo w15:providerId="Windows Live" w15:userId="2de68ae14152e6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10"/>
    <w:rsid w:val="00087597"/>
    <w:rsid w:val="00095E65"/>
    <w:rsid w:val="000B3006"/>
    <w:rsid w:val="000C47C2"/>
    <w:rsid w:val="001255D0"/>
    <w:rsid w:val="001277E2"/>
    <w:rsid w:val="00152FF8"/>
    <w:rsid w:val="00153539"/>
    <w:rsid w:val="00185599"/>
    <w:rsid w:val="0019540E"/>
    <w:rsid w:val="00196C86"/>
    <w:rsid w:val="001A37F1"/>
    <w:rsid w:val="001A521D"/>
    <w:rsid w:val="001C6182"/>
    <w:rsid w:val="001D086F"/>
    <w:rsid w:val="00231FCE"/>
    <w:rsid w:val="00244310"/>
    <w:rsid w:val="00266D2C"/>
    <w:rsid w:val="002957AD"/>
    <w:rsid w:val="002A3A40"/>
    <w:rsid w:val="002A669F"/>
    <w:rsid w:val="002B1D4A"/>
    <w:rsid w:val="002C0392"/>
    <w:rsid w:val="002E4F22"/>
    <w:rsid w:val="00310743"/>
    <w:rsid w:val="003141B2"/>
    <w:rsid w:val="0033285D"/>
    <w:rsid w:val="00342C7E"/>
    <w:rsid w:val="003476EB"/>
    <w:rsid w:val="00377653"/>
    <w:rsid w:val="003B1866"/>
    <w:rsid w:val="003C3D4D"/>
    <w:rsid w:val="003D2B02"/>
    <w:rsid w:val="0040238F"/>
    <w:rsid w:val="00427B9C"/>
    <w:rsid w:val="00451F90"/>
    <w:rsid w:val="00480B97"/>
    <w:rsid w:val="00492E76"/>
    <w:rsid w:val="00533569"/>
    <w:rsid w:val="005415A8"/>
    <w:rsid w:val="00562F8D"/>
    <w:rsid w:val="005655BC"/>
    <w:rsid w:val="005936D3"/>
    <w:rsid w:val="005E4ADB"/>
    <w:rsid w:val="006006BF"/>
    <w:rsid w:val="006319E3"/>
    <w:rsid w:val="006502F3"/>
    <w:rsid w:val="006760A1"/>
    <w:rsid w:val="00681374"/>
    <w:rsid w:val="006E0886"/>
    <w:rsid w:val="00716B38"/>
    <w:rsid w:val="007415A5"/>
    <w:rsid w:val="00777B1D"/>
    <w:rsid w:val="007E08E4"/>
    <w:rsid w:val="007E69BF"/>
    <w:rsid w:val="007F4904"/>
    <w:rsid w:val="00802F19"/>
    <w:rsid w:val="00825969"/>
    <w:rsid w:val="00840CE0"/>
    <w:rsid w:val="0087183A"/>
    <w:rsid w:val="00873EE6"/>
    <w:rsid w:val="008838A2"/>
    <w:rsid w:val="008863A2"/>
    <w:rsid w:val="008925F0"/>
    <w:rsid w:val="0089612E"/>
    <w:rsid w:val="008A4C57"/>
    <w:rsid w:val="008B75E5"/>
    <w:rsid w:val="008E2899"/>
    <w:rsid w:val="009A3A96"/>
    <w:rsid w:val="009A3DD5"/>
    <w:rsid w:val="009D0DB5"/>
    <w:rsid w:val="009D2B1C"/>
    <w:rsid w:val="00A6542B"/>
    <w:rsid w:val="00A77CC1"/>
    <w:rsid w:val="00A97A6D"/>
    <w:rsid w:val="00B01AC4"/>
    <w:rsid w:val="00B1351F"/>
    <w:rsid w:val="00B13F0B"/>
    <w:rsid w:val="00B52E1C"/>
    <w:rsid w:val="00B75819"/>
    <w:rsid w:val="00BB389E"/>
    <w:rsid w:val="00BC437F"/>
    <w:rsid w:val="00BD29F7"/>
    <w:rsid w:val="00BE5795"/>
    <w:rsid w:val="00BF1040"/>
    <w:rsid w:val="00C01256"/>
    <w:rsid w:val="00C044BD"/>
    <w:rsid w:val="00C13262"/>
    <w:rsid w:val="00C21F5D"/>
    <w:rsid w:val="00C33F49"/>
    <w:rsid w:val="00C50990"/>
    <w:rsid w:val="00C51196"/>
    <w:rsid w:val="00C87F63"/>
    <w:rsid w:val="00CA378B"/>
    <w:rsid w:val="00CD13CF"/>
    <w:rsid w:val="00CE5D11"/>
    <w:rsid w:val="00D10BC1"/>
    <w:rsid w:val="00D37166"/>
    <w:rsid w:val="00D53CD6"/>
    <w:rsid w:val="00D61E6B"/>
    <w:rsid w:val="00D73206"/>
    <w:rsid w:val="00DA275A"/>
    <w:rsid w:val="00DA3F76"/>
    <w:rsid w:val="00DD7E75"/>
    <w:rsid w:val="00E01551"/>
    <w:rsid w:val="00E528B5"/>
    <w:rsid w:val="00E55934"/>
    <w:rsid w:val="00E74B54"/>
    <w:rsid w:val="00EE3B0A"/>
    <w:rsid w:val="00F10EDF"/>
    <w:rsid w:val="00F12FC3"/>
    <w:rsid w:val="00F56483"/>
    <w:rsid w:val="00F5769D"/>
    <w:rsid w:val="00F96F2D"/>
    <w:rsid w:val="00FA5145"/>
    <w:rsid w:val="00FB3509"/>
    <w:rsid w:val="00FF3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A3091"/>
  <w15:docId w15:val="{7E3CDCA6-1F48-474E-89FD-F6E1DC02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02F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80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5Dark1">
    <w:name w:val="List Table 5 Dark1"/>
    <w:basedOn w:val="TableNormal"/>
    <w:uiPriority w:val="50"/>
    <w:rsid w:val="00802F1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PlainTable31">
    <w:name w:val="Plain Table 31"/>
    <w:basedOn w:val="TableNormal"/>
    <w:uiPriority w:val="43"/>
    <w:rsid w:val="00802F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802F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C13262"/>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C13262"/>
    <w:rPr>
      <w:color w:val="0000FF"/>
      <w:u w:val="single"/>
    </w:rPr>
  </w:style>
  <w:style w:type="character" w:styleId="CommentReference">
    <w:name w:val="annotation reference"/>
    <w:basedOn w:val="DefaultParagraphFont"/>
    <w:uiPriority w:val="99"/>
    <w:semiHidden/>
    <w:unhideWhenUsed/>
    <w:rsid w:val="00310743"/>
    <w:rPr>
      <w:sz w:val="18"/>
      <w:szCs w:val="18"/>
    </w:rPr>
  </w:style>
  <w:style w:type="paragraph" w:styleId="CommentText">
    <w:name w:val="annotation text"/>
    <w:basedOn w:val="Normal"/>
    <w:link w:val="CommentTextChar"/>
    <w:uiPriority w:val="99"/>
    <w:semiHidden/>
    <w:unhideWhenUsed/>
    <w:rsid w:val="00310743"/>
    <w:pPr>
      <w:spacing w:line="240" w:lineRule="auto"/>
    </w:pPr>
    <w:rPr>
      <w:sz w:val="24"/>
      <w:szCs w:val="24"/>
    </w:rPr>
  </w:style>
  <w:style w:type="character" w:customStyle="1" w:styleId="CommentTextChar">
    <w:name w:val="Comment Text Char"/>
    <w:basedOn w:val="DefaultParagraphFont"/>
    <w:link w:val="CommentText"/>
    <w:uiPriority w:val="99"/>
    <w:semiHidden/>
    <w:rsid w:val="00310743"/>
    <w:rPr>
      <w:sz w:val="24"/>
      <w:szCs w:val="24"/>
    </w:rPr>
  </w:style>
  <w:style w:type="paragraph" w:styleId="CommentSubject">
    <w:name w:val="annotation subject"/>
    <w:basedOn w:val="CommentText"/>
    <w:next w:val="CommentText"/>
    <w:link w:val="CommentSubjectChar"/>
    <w:uiPriority w:val="99"/>
    <w:semiHidden/>
    <w:unhideWhenUsed/>
    <w:rsid w:val="00310743"/>
    <w:rPr>
      <w:b/>
      <w:bCs/>
      <w:sz w:val="20"/>
      <w:szCs w:val="20"/>
    </w:rPr>
  </w:style>
  <w:style w:type="character" w:customStyle="1" w:styleId="CommentSubjectChar">
    <w:name w:val="Comment Subject Char"/>
    <w:basedOn w:val="CommentTextChar"/>
    <w:link w:val="CommentSubject"/>
    <w:uiPriority w:val="99"/>
    <w:semiHidden/>
    <w:rsid w:val="00310743"/>
    <w:rPr>
      <w:b/>
      <w:bCs/>
      <w:sz w:val="20"/>
      <w:szCs w:val="20"/>
    </w:rPr>
  </w:style>
  <w:style w:type="paragraph" w:styleId="BalloonText">
    <w:name w:val="Balloon Text"/>
    <w:basedOn w:val="Normal"/>
    <w:link w:val="BalloonTextChar"/>
    <w:uiPriority w:val="99"/>
    <w:semiHidden/>
    <w:unhideWhenUsed/>
    <w:rsid w:val="003107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743"/>
    <w:rPr>
      <w:rFonts w:ascii="Lucida Grande" w:hAnsi="Lucida Grande" w:cs="Lucida Grande"/>
      <w:sz w:val="18"/>
      <w:szCs w:val="18"/>
    </w:rPr>
  </w:style>
  <w:style w:type="character" w:styleId="FollowedHyperlink">
    <w:name w:val="FollowedHyperlink"/>
    <w:basedOn w:val="DefaultParagraphFont"/>
    <w:uiPriority w:val="99"/>
    <w:semiHidden/>
    <w:unhideWhenUsed/>
    <w:rsid w:val="00A77C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022219">
      <w:bodyDiv w:val="1"/>
      <w:marLeft w:val="0"/>
      <w:marRight w:val="0"/>
      <w:marTop w:val="0"/>
      <w:marBottom w:val="0"/>
      <w:divBdr>
        <w:top w:val="none" w:sz="0" w:space="0" w:color="auto"/>
        <w:left w:val="none" w:sz="0" w:space="0" w:color="auto"/>
        <w:bottom w:val="none" w:sz="0" w:space="0" w:color="auto"/>
        <w:right w:val="none" w:sz="0" w:space="0" w:color="auto"/>
      </w:divBdr>
    </w:div>
    <w:div w:id="378936204">
      <w:bodyDiv w:val="1"/>
      <w:marLeft w:val="0"/>
      <w:marRight w:val="0"/>
      <w:marTop w:val="0"/>
      <w:marBottom w:val="0"/>
      <w:divBdr>
        <w:top w:val="none" w:sz="0" w:space="0" w:color="auto"/>
        <w:left w:val="none" w:sz="0" w:space="0" w:color="auto"/>
        <w:bottom w:val="none" w:sz="0" w:space="0" w:color="auto"/>
        <w:right w:val="none" w:sz="0" w:space="0" w:color="auto"/>
      </w:divBdr>
    </w:div>
    <w:div w:id="1237082846">
      <w:bodyDiv w:val="1"/>
      <w:marLeft w:val="0"/>
      <w:marRight w:val="0"/>
      <w:marTop w:val="0"/>
      <w:marBottom w:val="0"/>
      <w:divBdr>
        <w:top w:val="none" w:sz="0" w:space="0" w:color="auto"/>
        <w:left w:val="none" w:sz="0" w:space="0" w:color="auto"/>
        <w:bottom w:val="none" w:sz="0" w:space="0" w:color="auto"/>
        <w:right w:val="none" w:sz="0" w:space="0" w:color="auto"/>
      </w:divBdr>
    </w:div>
    <w:div w:id="1368680466">
      <w:bodyDiv w:val="1"/>
      <w:marLeft w:val="0"/>
      <w:marRight w:val="0"/>
      <w:marTop w:val="0"/>
      <w:marBottom w:val="0"/>
      <w:divBdr>
        <w:top w:val="none" w:sz="0" w:space="0" w:color="auto"/>
        <w:left w:val="none" w:sz="0" w:space="0" w:color="auto"/>
        <w:bottom w:val="none" w:sz="0" w:space="0" w:color="auto"/>
        <w:right w:val="none" w:sz="0" w:space="0" w:color="auto"/>
      </w:divBdr>
    </w:div>
    <w:div w:id="1631007553">
      <w:bodyDiv w:val="1"/>
      <w:marLeft w:val="0"/>
      <w:marRight w:val="0"/>
      <w:marTop w:val="0"/>
      <w:marBottom w:val="0"/>
      <w:divBdr>
        <w:top w:val="none" w:sz="0" w:space="0" w:color="auto"/>
        <w:left w:val="none" w:sz="0" w:space="0" w:color="auto"/>
        <w:bottom w:val="none" w:sz="0" w:space="0" w:color="auto"/>
        <w:right w:val="none" w:sz="0" w:space="0" w:color="auto"/>
      </w:divBdr>
    </w:div>
    <w:div w:id="1750349402">
      <w:bodyDiv w:val="1"/>
      <w:marLeft w:val="0"/>
      <w:marRight w:val="0"/>
      <w:marTop w:val="0"/>
      <w:marBottom w:val="0"/>
      <w:divBdr>
        <w:top w:val="none" w:sz="0" w:space="0" w:color="auto"/>
        <w:left w:val="none" w:sz="0" w:space="0" w:color="auto"/>
        <w:bottom w:val="none" w:sz="0" w:space="0" w:color="auto"/>
        <w:right w:val="none" w:sz="0" w:space="0" w:color="auto"/>
      </w:divBdr>
    </w:div>
    <w:div w:id="19936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cademic.oup.com/bioinformatics/article/25/14/1754/225615" TargetMode="External"/><Relationship Id="rId2" Type="http://schemas.openxmlformats.org/officeDocument/2006/relationships/hyperlink" Target="https://www.ncbi.nlm.nih.gov/pmc/articles/PMC2652212/" TargetMode="External"/><Relationship Id="rId1" Type="http://schemas.openxmlformats.org/officeDocument/2006/relationships/hyperlink" Target="http://journals.plos.org/ploscompbiol/article?id=10.1371/journal.pcbi.1000520"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117F4-E072-40E9-9F4A-6DC4127A2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4267</Words>
  <Characters>24326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28536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Josh D'Aeth</dc:creator>
  <cp:keywords/>
  <dc:description/>
  <cp:lastModifiedBy>Josh D'Aeth</cp:lastModifiedBy>
  <cp:revision>5</cp:revision>
  <dcterms:created xsi:type="dcterms:W3CDTF">2018-05-11T15:04:00Z</dcterms:created>
  <dcterms:modified xsi:type="dcterms:W3CDTF">2018-05-12T13:08:00Z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user:59e5d346e4b06a0b12957062</vt:lpwstr>
  </property>
  <property fmtid="{D5CDD505-2E9C-101B-9397-08002B2CF9AE}" pid="3" name="WnCSubscriberId">
    <vt:lpwstr>0</vt:lpwstr>
  </property>
  <property fmtid="{D5CDD505-2E9C-101B-9397-08002B2CF9AE}" pid="4" name="WnCOutputStyleId">
    <vt:lpwstr>2</vt:lpwstr>
  </property>
  <property fmtid="{D5CDD505-2E9C-101B-9397-08002B2CF9AE}" pid="5" name="RWProductId">
    <vt:lpwstr>Flow</vt:lpwstr>
  </property>
  <property fmtid="{D5CDD505-2E9C-101B-9397-08002B2CF9AE}" pid="6" name="WnC4Folder">
    <vt:lpwstr>Documents///grant_proposal_second_draft</vt:lpwstr>
  </property>
</Properties>
</file>